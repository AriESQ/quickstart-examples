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7256DE20" w:rsidR="00B0118C" w:rsidRDefault="003E0704" w:rsidP="00594A8C">
      <w:pPr>
        <w:pStyle w:val="DocumentTitle"/>
        <w:spacing w:before="0" w:line="240" w:lineRule="auto"/>
      </w:pPr>
      <w:r>
        <w:rPr>
          <w:rStyle w:val="CommentReference"/>
          <w:rFonts w:ascii="Georgia" w:eastAsia="Times New Roman" w:hAnsi="Georgia" w:cs="Times New Roman"/>
          <w:bCs w:val="0"/>
          <w:color w:val="212120"/>
        </w:rPr>
        <w:commentReference w:id="0"/>
      </w:r>
      <w:commentRangeStart w:id="1"/>
      <w:r w:rsidR="003612CA">
        <w:t>&lt;</w:t>
      </w:r>
      <w:commentRangeStart w:id="2"/>
      <w:r w:rsidR="003612CA">
        <w:t>S</w:t>
      </w:r>
      <w:r w:rsidR="006408B0">
        <w:t>oftware</w:t>
      </w:r>
      <w:commentRangeEnd w:id="2"/>
      <w:r w:rsidR="009E5AF6">
        <w:rPr>
          <w:rStyle w:val="CommentReference"/>
          <w:rFonts w:ascii="Georgia" w:eastAsia="Times New Roman" w:hAnsi="Georgia" w:cs="Times New Roman"/>
          <w:bCs w:val="0"/>
          <w:color w:val="212120"/>
        </w:rPr>
        <w:commentReference w:id="2"/>
      </w:r>
      <w:r w:rsidR="00F12F43">
        <w:t>&gt;</w:t>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0963B0DB" w:rsidR="00BC4504" w:rsidRPr="007777EF" w:rsidRDefault="00BC4504" w:rsidP="008934B8">
      <w:pPr>
        <w:pStyle w:val="Byline"/>
      </w:pPr>
      <w:r w:rsidRPr="007777EF">
        <w:t>&lt;</w:t>
      </w:r>
      <w:commentRangeStart w:id="3"/>
      <w:r w:rsidR="007777EF" w:rsidRPr="007777EF">
        <w:t>Name</w:t>
      </w:r>
      <w:r w:rsidR="007777EF">
        <w:t>(s)</w:t>
      </w:r>
      <w:r w:rsidR="007777EF" w:rsidRPr="007777EF">
        <w:t xml:space="preserve">, </w:t>
      </w:r>
      <w:r w:rsidR="007777EF">
        <w:t>Partner o</w:t>
      </w:r>
      <w:r w:rsidRPr="007777EF">
        <w:t>rganization&gt;</w:t>
      </w:r>
      <w:commentRangeEnd w:id="3"/>
      <w:r w:rsidR="002D1570">
        <w:rPr>
          <w:rStyle w:val="CommentReference"/>
        </w:rPr>
        <w:commentReference w:id="3"/>
      </w:r>
      <w:r w:rsidRPr="007777EF">
        <w:t xml:space="preserve"> </w:t>
      </w:r>
    </w:p>
    <w:p w14:paraId="1E135C94" w14:textId="3A0BE2EB" w:rsidR="00BC4504" w:rsidRDefault="007777EF" w:rsidP="008934B8">
      <w:pPr>
        <w:pStyle w:val="Byline"/>
        <w:spacing w:after="280"/>
      </w:pPr>
      <w:r w:rsidRPr="007777EF">
        <w:t>&lt;Name</w:t>
      </w:r>
      <w:r w:rsidR="0051463E">
        <w:t>(s)</w:t>
      </w:r>
      <w:r w:rsidRPr="007777EF">
        <w:t>&gt;</w:t>
      </w:r>
      <w:r>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1B1530B7" w14:textId="62D24C6E" w:rsidR="00214A1D"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32828011" w:history="1">
            <w:r w:rsidR="00214A1D" w:rsidRPr="00BD6C5C">
              <w:rPr>
                <w:rStyle w:val="Hyperlink"/>
              </w:rPr>
              <w:t>Overview</w:t>
            </w:r>
            <w:r w:rsidR="00214A1D">
              <w:rPr>
                <w:webHidden/>
              </w:rPr>
              <w:tab/>
            </w:r>
            <w:r w:rsidR="00214A1D">
              <w:rPr>
                <w:webHidden/>
              </w:rPr>
              <w:fldChar w:fldCharType="begin"/>
            </w:r>
            <w:r w:rsidR="00214A1D">
              <w:rPr>
                <w:webHidden/>
              </w:rPr>
              <w:instrText xml:space="preserve"> PAGEREF _Toc32828011 \h </w:instrText>
            </w:r>
            <w:r w:rsidR="00214A1D">
              <w:rPr>
                <w:webHidden/>
              </w:rPr>
            </w:r>
            <w:r w:rsidR="00214A1D">
              <w:rPr>
                <w:webHidden/>
              </w:rPr>
              <w:fldChar w:fldCharType="separate"/>
            </w:r>
            <w:r w:rsidR="00930B41">
              <w:rPr>
                <w:webHidden/>
              </w:rPr>
              <w:t>2</w:t>
            </w:r>
            <w:r w:rsidR="00214A1D">
              <w:rPr>
                <w:webHidden/>
              </w:rPr>
              <w:fldChar w:fldCharType="end"/>
            </w:r>
          </w:hyperlink>
        </w:p>
        <w:p w14:paraId="16FAA1A4" w14:textId="5F9F1521" w:rsidR="00214A1D" w:rsidRDefault="00214A1D">
          <w:pPr>
            <w:pStyle w:val="TOC2"/>
            <w:rPr>
              <w:rFonts w:asciiTheme="minorHAnsi" w:eastAsiaTheme="minorEastAsia" w:hAnsiTheme="minorHAnsi" w:cstheme="minorBidi"/>
              <w:noProof/>
              <w:sz w:val="22"/>
            </w:rPr>
          </w:pPr>
          <w:hyperlink w:anchor="_Toc32828012" w:history="1">
            <w:r w:rsidRPr="00BD6C5C">
              <w:rPr>
                <w:rStyle w:val="Hyperlink"/>
                <w:noProof/>
              </w:rPr>
              <w:t>&lt;software&gt; on AWS</w:t>
            </w:r>
            <w:r>
              <w:rPr>
                <w:noProof/>
                <w:webHidden/>
              </w:rPr>
              <w:tab/>
            </w:r>
            <w:r>
              <w:rPr>
                <w:noProof/>
                <w:webHidden/>
              </w:rPr>
              <w:fldChar w:fldCharType="begin"/>
            </w:r>
            <w:r>
              <w:rPr>
                <w:noProof/>
                <w:webHidden/>
              </w:rPr>
              <w:instrText xml:space="preserve"> PAGEREF _Toc32828012 \h </w:instrText>
            </w:r>
            <w:r>
              <w:rPr>
                <w:noProof/>
                <w:webHidden/>
              </w:rPr>
            </w:r>
            <w:r>
              <w:rPr>
                <w:noProof/>
                <w:webHidden/>
              </w:rPr>
              <w:fldChar w:fldCharType="separate"/>
            </w:r>
            <w:r w:rsidR="00930B41">
              <w:rPr>
                <w:noProof/>
                <w:webHidden/>
              </w:rPr>
              <w:t>2</w:t>
            </w:r>
            <w:r>
              <w:rPr>
                <w:noProof/>
                <w:webHidden/>
              </w:rPr>
              <w:fldChar w:fldCharType="end"/>
            </w:r>
          </w:hyperlink>
        </w:p>
        <w:p w14:paraId="2817DD28" w14:textId="4A6981EE" w:rsidR="00214A1D" w:rsidRDefault="00214A1D">
          <w:pPr>
            <w:pStyle w:val="TOC2"/>
            <w:rPr>
              <w:rFonts w:asciiTheme="minorHAnsi" w:eastAsiaTheme="minorEastAsia" w:hAnsiTheme="minorHAnsi" w:cstheme="minorBidi"/>
              <w:noProof/>
              <w:sz w:val="22"/>
            </w:rPr>
          </w:pPr>
          <w:hyperlink w:anchor="_Toc32828013" w:history="1">
            <w:r w:rsidRPr="00BD6C5C">
              <w:rPr>
                <w:rStyle w:val="Hyperlink"/>
                <w:noProof/>
              </w:rPr>
              <w:t>Cost and licenses</w:t>
            </w:r>
            <w:r>
              <w:rPr>
                <w:noProof/>
                <w:webHidden/>
              </w:rPr>
              <w:tab/>
            </w:r>
            <w:r>
              <w:rPr>
                <w:noProof/>
                <w:webHidden/>
              </w:rPr>
              <w:fldChar w:fldCharType="begin"/>
            </w:r>
            <w:r>
              <w:rPr>
                <w:noProof/>
                <w:webHidden/>
              </w:rPr>
              <w:instrText xml:space="preserve"> PAGEREF _Toc32828013 \h </w:instrText>
            </w:r>
            <w:r>
              <w:rPr>
                <w:noProof/>
                <w:webHidden/>
              </w:rPr>
            </w:r>
            <w:r>
              <w:rPr>
                <w:noProof/>
                <w:webHidden/>
              </w:rPr>
              <w:fldChar w:fldCharType="separate"/>
            </w:r>
            <w:r w:rsidR="00930B41">
              <w:rPr>
                <w:noProof/>
                <w:webHidden/>
              </w:rPr>
              <w:t>2</w:t>
            </w:r>
            <w:r>
              <w:rPr>
                <w:noProof/>
                <w:webHidden/>
              </w:rPr>
              <w:fldChar w:fldCharType="end"/>
            </w:r>
          </w:hyperlink>
        </w:p>
        <w:p w14:paraId="368C136F" w14:textId="4237F80E" w:rsidR="00214A1D" w:rsidRDefault="00214A1D">
          <w:pPr>
            <w:pStyle w:val="TOC1"/>
            <w:rPr>
              <w:rFonts w:asciiTheme="minorHAnsi" w:eastAsiaTheme="minorEastAsia" w:hAnsiTheme="minorHAnsi" w:cstheme="minorBidi"/>
              <w:sz w:val="22"/>
            </w:rPr>
          </w:pPr>
          <w:hyperlink w:anchor="_Toc32828014" w:history="1">
            <w:r w:rsidRPr="00BD6C5C">
              <w:rPr>
                <w:rStyle w:val="Hyperlink"/>
              </w:rPr>
              <w:t>Architecture</w:t>
            </w:r>
            <w:r>
              <w:rPr>
                <w:webHidden/>
              </w:rPr>
              <w:tab/>
            </w:r>
            <w:r>
              <w:rPr>
                <w:webHidden/>
              </w:rPr>
              <w:fldChar w:fldCharType="begin"/>
            </w:r>
            <w:r>
              <w:rPr>
                <w:webHidden/>
              </w:rPr>
              <w:instrText xml:space="preserve"> PAGEREF _Toc32828014 \h </w:instrText>
            </w:r>
            <w:r>
              <w:rPr>
                <w:webHidden/>
              </w:rPr>
            </w:r>
            <w:r>
              <w:rPr>
                <w:webHidden/>
              </w:rPr>
              <w:fldChar w:fldCharType="separate"/>
            </w:r>
            <w:r w:rsidR="00930B41">
              <w:rPr>
                <w:webHidden/>
              </w:rPr>
              <w:t>3</w:t>
            </w:r>
            <w:r>
              <w:rPr>
                <w:webHidden/>
              </w:rPr>
              <w:fldChar w:fldCharType="end"/>
            </w:r>
          </w:hyperlink>
        </w:p>
        <w:p w14:paraId="36D2633D" w14:textId="7F1B3D33" w:rsidR="00214A1D" w:rsidRDefault="00214A1D">
          <w:pPr>
            <w:pStyle w:val="TOC1"/>
            <w:rPr>
              <w:rFonts w:asciiTheme="minorHAnsi" w:eastAsiaTheme="minorEastAsia" w:hAnsiTheme="minorHAnsi" w:cstheme="minorBidi"/>
              <w:sz w:val="22"/>
            </w:rPr>
          </w:pPr>
          <w:hyperlink w:anchor="_Toc32828015" w:history="1">
            <w:r w:rsidRPr="00BD6C5C">
              <w:rPr>
                <w:rStyle w:val="Hyperlink"/>
              </w:rPr>
              <w:t>Planning the deployment</w:t>
            </w:r>
            <w:r>
              <w:rPr>
                <w:webHidden/>
              </w:rPr>
              <w:tab/>
            </w:r>
            <w:r>
              <w:rPr>
                <w:webHidden/>
              </w:rPr>
              <w:fldChar w:fldCharType="begin"/>
            </w:r>
            <w:r>
              <w:rPr>
                <w:webHidden/>
              </w:rPr>
              <w:instrText xml:space="preserve"> PAGEREF _Toc32828015 \h </w:instrText>
            </w:r>
            <w:r>
              <w:rPr>
                <w:webHidden/>
              </w:rPr>
            </w:r>
            <w:r>
              <w:rPr>
                <w:webHidden/>
              </w:rPr>
              <w:fldChar w:fldCharType="separate"/>
            </w:r>
            <w:r w:rsidR="00930B41">
              <w:rPr>
                <w:webHidden/>
              </w:rPr>
              <w:t>5</w:t>
            </w:r>
            <w:r>
              <w:rPr>
                <w:webHidden/>
              </w:rPr>
              <w:fldChar w:fldCharType="end"/>
            </w:r>
          </w:hyperlink>
        </w:p>
        <w:p w14:paraId="4035F3CD" w14:textId="6A8C71C9" w:rsidR="00214A1D" w:rsidRDefault="00214A1D">
          <w:pPr>
            <w:pStyle w:val="TOC2"/>
            <w:rPr>
              <w:rFonts w:asciiTheme="minorHAnsi" w:eastAsiaTheme="minorEastAsia" w:hAnsiTheme="minorHAnsi" w:cstheme="minorBidi"/>
              <w:noProof/>
              <w:sz w:val="22"/>
            </w:rPr>
          </w:pPr>
          <w:hyperlink w:anchor="_Toc32828016" w:history="1">
            <w:r w:rsidRPr="00BD6C5C">
              <w:rPr>
                <w:rStyle w:val="Hyperlink"/>
                <w:noProof/>
              </w:rPr>
              <w:t>Specialized know</w:t>
            </w:r>
            <w:bookmarkStart w:id="5" w:name="_GoBack"/>
            <w:bookmarkEnd w:id="5"/>
            <w:r w:rsidRPr="00BD6C5C">
              <w:rPr>
                <w:rStyle w:val="Hyperlink"/>
                <w:noProof/>
              </w:rPr>
              <w:t>ledge</w:t>
            </w:r>
            <w:r>
              <w:rPr>
                <w:noProof/>
                <w:webHidden/>
              </w:rPr>
              <w:tab/>
            </w:r>
            <w:r>
              <w:rPr>
                <w:noProof/>
                <w:webHidden/>
              </w:rPr>
              <w:fldChar w:fldCharType="begin"/>
            </w:r>
            <w:r>
              <w:rPr>
                <w:noProof/>
                <w:webHidden/>
              </w:rPr>
              <w:instrText xml:space="preserve"> PAGEREF _Toc32828016 \h </w:instrText>
            </w:r>
            <w:r>
              <w:rPr>
                <w:noProof/>
                <w:webHidden/>
              </w:rPr>
            </w:r>
            <w:r>
              <w:rPr>
                <w:noProof/>
                <w:webHidden/>
              </w:rPr>
              <w:fldChar w:fldCharType="separate"/>
            </w:r>
            <w:r w:rsidR="00930B41">
              <w:rPr>
                <w:noProof/>
                <w:webHidden/>
              </w:rPr>
              <w:t>5</w:t>
            </w:r>
            <w:r>
              <w:rPr>
                <w:noProof/>
                <w:webHidden/>
              </w:rPr>
              <w:fldChar w:fldCharType="end"/>
            </w:r>
          </w:hyperlink>
        </w:p>
        <w:p w14:paraId="70D6D4BD" w14:textId="05258E3D" w:rsidR="00214A1D" w:rsidRDefault="00214A1D">
          <w:pPr>
            <w:pStyle w:val="TOC2"/>
            <w:rPr>
              <w:rFonts w:asciiTheme="minorHAnsi" w:eastAsiaTheme="minorEastAsia" w:hAnsiTheme="minorHAnsi" w:cstheme="minorBidi"/>
              <w:noProof/>
              <w:sz w:val="22"/>
            </w:rPr>
          </w:pPr>
          <w:hyperlink w:anchor="_Toc32828017" w:history="1">
            <w:r w:rsidRPr="00BD6C5C">
              <w:rPr>
                <w:rStyle w:val="Hyperlink"/>
                <w:noProof/>
              </w:rPr>
              <w:t>AWS account</w:t>
            </w:r>
            <w:r>
              <w:rPr>
                <w:noProof/>
                <w:webHidden/>
              </w:rPr>
              <w:tab/>
            </w:r>
            <w:r>
              <w:rPr>
                <w:noProof/>
                <w:webHidden/>
              </w:rPr>
              <w:fldChar w:fldCharType="begin"/>
            </w:r>
            <w:r>
              <w:rPr>
                <w:noProof/>
                <w:webHidden/>
              </w:rPr>
              <w:instrText xml:space="preserve"> PAGEREF _Toc32828017 \h </w:instrText>
            </w:r>
            <w:r>
              <w:rPr>
                <w:noProof/>
                <w:webHidden/>
              </w:rPr>
            </w:r>
            <w:r>
              <w:rPr>
                <w:noProof/>
                <w:webHidden/>
              </w:rPr>
              <w:fldChar w:fldCharType="separate"/>
            </w:r>
            <w:r w:rsidR="00930B41">
              <w:rPr>
                <w:noProof/>
                <w:webHidden/>
              </w:rPr>
              <w:t>5</w:t>
            </w:r>
            <w:r>
              <w:rPr>
                <w:noProof/>
                <w:webHidden/>
              </w:rPr>
              <w:fldChar w:fldCharType="end"/>
            </w:r>
          </w:hyperlink>
        </w:p>
        <w:p w14:paraId="7CAC4B9F" w14:textId="6722AE72" w:rsidR="00214A1D" w:rsidRDefault="00214A1D">
          <w:pPr>
            <w:pStyle w:val="TOC2"/>
            <w:rPr>
              <w:rFonts w:asciiTheme="minorHAnsi" w:eastAsiaTheme="minorEastAsia" w:hAnsiTheme="minorHAnsi" w:cstheme="minorBidi"/>
              <w:noProof/>
              <w:sz w:val="22"/>
            </w:rPr>
          </w:pPr>
          <w:hyperlink w:anchor="_Toc32828018" w:history="1">
            <w:r w:rsidRPr="00BD6C5C">
              <w:rPr>
                <w:rStyle w:val="Hyperlink"/>
                <w:noProof/>
              </w:rPr>
              <w:t>Technical requirements</w:t>
            </w:r>
            <w:r>
              <w:rPr>
                <w:noProof/>
                <w:webHidden/>
              </w:rPr>
              <w:tab/>
            </w:r>
            <w:r>
              <w:rPr>
                <w:noProof/>
                <w:webHidden/>
              </w:rPr>
              <w:fldChar w:fldCharType="begin"/>
            </w:r>
            <w:r>
              <w:rPr>
                <w:noProof/>
                <w:webHidden/>
              </w:rPr>
              <w:instrText xml:space="preserve"> PAGEREF _Toc32828018 \h </w:instrText>
            </w:r>
            <w:r>
              <w:rPr>
                <w:noProof/>
                <w:webHidden/>
              </w:rPr>
            </w:r>
            <w:r>
              <w:rPr>
                <w:noProof/>
                <w:webHidden/>
              </w:rPr>
              <w:fldChar w:fldCharType="separate"/>
            </w:r>
            <w:r w:rsidR="00930B41">
              <w:rPr>
                <w:noProof/>
                <w:webHidden/>
              </w:rPr>
              <w:t>5</w:t>
            </w:r>
            <w:r>
              <w:rPr>
                <w:noProof/>
                <w:webHidden/>
              </w:rPr>
              <w:fldChar w:fldCharType="end"/>
            </w:r>
          </w:hyperlink>
        </w:p>
        <w:p w14:paraId="78DE016D" w14:textId="4DF89696" w:rsidR="00214A1D" w:rsidRDefault="00214A1D">
          <w:pPr>
            <w:pStyle w:val="TOC2"/>
            <w:rPr>
              <w:rFonts w:asciiTheme="minorHAnsi" w:eastAsiaTheme="minorEastAsia" w:hAnsiTheme="minorHAnsi" w:cstheme="minorBidi"/>
              <w:noProof/>
              <w:sz w:val="22"/>
            </w:rPr>
          </w:pPr>
          <w:hyperlink w:anchor="_Toc32828019" w:history="1">
            <w:r w:rsidRPr="00BD6C5C">
              <w:rPr>
                <w:rStyle w:val="Hyperlink"/>
                <w:noProof/>
              </w:rPr>
              <w:t>Deployment options</w:t>
            </w:r>
            <w:r>
              <w:rPr>
                <w:noProof/>
                <w:webHidden/>
              </w:rPr>
              <w:tab/>
            </w:r>
            <w:r>
              <w:rPr>
                <w:noProof/>
                <w:webHidden/>
              </w:rPr>
              <w:fldChar w:fldCharType="begin"/>
            </w:r>
            <w:r>
              <w:rPr>
                <w:noProof/>
                <w:webHidden/>
              </w:rPr>
              <w:instrText xml:space="preserve"> PAGEREF _Toc32828019 \h </w:instrText>
            </w:r>
            <w:r>
              <w:rPr>
                <w:noProof/>
                <w:webHidden/>
              </w:rPr>
            </w:r>
            <w:r>
              <w:rPr>
                <w:noProof/>
                <w:webHidden/>
              </w:rPr>
              <w:fldChar w:fldCharType="separate"/>
            </w:r>
            <w:r w:rsidR="00930B41">
              <w:rPr>
                <w:noProof/>
                <w:webHidden/>
              </w:rPr>
              <w:t>6</w:t>
            </w:r>
            <w:r>
              <w:rPr>
                <w:noProof/>
                <w:webHidden/>
              </w:rPr>
              <w:fldChar w:fldCharType="end"/>
            </w:r>
          </w:hyperlink>
        </w:p>
        <w:p w14:paraId="77E9BDBD" w14:textId="5DEE3D13" w:rsidR="00214A1D" w:rsidRDefault="00214A1D">
          <w:pPr>
            <w:pStyle w:val="TOC1"/>
            <w:rPr>
              <w:rFonts w:asciiTheme="minorHAnsi" w:eastAsiaTheme="minorEastAsia" w:hAnsiTheme="minorHAnsi" w:cstheme="minorBidi"/>
              <w:sz w:val="22"/>
            </w:rPr>
          </w:pPr>
          <w:hyperlink w:anchor="_Toc32828020" w:history="1">
            <w:r w:rsidRPr="00BD6C5C">
              <w:rPr>
                <w:rStyle w:val="Hyperlink"/>
              </w:rPr>
              <w:t>Deployment steps</w:t>
            </w:r>
            <w:r>
              <w:rPr>
                <w:webHidden/>
              </w:rPr>
              <w:tab/>
            </w:r>
            <w:r>
              <w:rPr>
                <w:webHidden/>
              </w:rPr>
              <w:fldChar w:fldCharType="begin"/>
            </w:r>
            <w:r>
              <w:rPr>
                <w:webHidden/>
              </w:rPr>
              <w:instrText xml:space="preserve"> PAGEREF _Toc32828020 \h </w:instrText>
            </w:r>
            <w:r>
              <w:rPr>
                <w:webHidden/>
              </w:rPr>
            </w:r>
            <w:r>
              <w:rPr>
                <w:webHidden/>
              </w:rPr>
              <w:fldChar w:fldCharType="separate"/>
            </w:r>
            <w:r w:rsidR="00930B41">
              <w:rPr>
                <w:webHidden/>
              </w:rPr>
              <w:t>7</w:t>
            </w:r>
            <w:r>
              <w:rPr>
                <w:webHidden/>
              </w:rPr>
              <w:fldChar w:fldCharType="end"/>
            </w:r>
          </w:hyperlink>
        </w:p>
        <w:p w14:paraId="5D20E156" w14:textId="6EACC829" w:rsidR="00214A1D" w:rsidRDefault="00214A1D">
          <w:pPr>
            <w:pStyle w:val="TOC2"/>
            <w:rPr>
              <w:rFonts w:asciiTheme="minorHAnsi" w:eastAsiaTheme="minorEastAsia" w:hAnsiTheme="minorHAnsi" w:cstheme="minorBidi"/>
              <w:noProof/>
              <w:sz w:val="22"/>
            </w:rPr>
          </w:pPr>
          <w:hyperlink w:anchor="_Toc32828021" w:history="1">
            <w:r w:rsidRPr="00BD6C5C">
              <w:rPr>
                <w:rStyle w:val="Hyperlink"/>
                <w:noProof/>
              </w:rPr>
              <w:t>Step 1. Sign in to your AWS account</w:t>
            </w:r>
            <w:r>
              <w:rPr>
                <w:noProof/>
                <w:webHidden/>
              </w:rPr>
              <w:tab/>
            </w:r>
            <w:r>
              <w:rPr>
                <w:noProof/>
                <w:webHidden/>
              </w:rPr>
              <w:fldChar w:fldCharType="begin"/>
            </w:r>
            <w:r>
              <w:rPr>
                <w:noProof/>
                <w:webHidden/>
              </w:rPr>
              <w:instrText xml:space="preserve"> PAGEREF _Toc32828021 \h </w:instrText>
            </w:r>
            <w:r>
              <w:rPr>
                <w:noProof/>
                <w:webHidden/>
              </w:rPr>
            </w:r>
            <w:r>
              <w:rPr>
                <w:noProof/>
                <w:webHidden/>
              </w:rPr>
              <w:fldChar w:fldCharType="separate"/>
            </w:r>
            <w:r w:rsidR="00930B41">
              <w:rPr>
                <w:noProof/>
                <w:webHidden/>
              </w:rPr>
              <w:t>7</w:t>
            </w:r>
            <w:r>
              <w:rPr>
                <w:noProof/>
                <w:webHidden/>
              </w:rPr>
              <w:fldChar w:fldCharType="end"/>
            </w:r>
          </w:hyperlink>
        </w:p>
        <w:p w14:paraId="51718CD0" w14:textId="74F0F3F8" w:rsidR="00214A1D" w:rsidRDefault="00214A1D">
          <w:pPr>
            <w:pStyle w:val="TOC2"/>
            <w:rPr>
              <w:rFonts w:asciiTheme="minorHAnsi" w:eastAsiaTheme="minorEastAsia" w:hAnsiTheme="minorHAnsi" w:cstheme="minorBidi"/>
              <w:noProof/>
              <w:sz w:val="22"/>
            </w:rPr>
          </w:pPr>
          <w:hyperlink w:anchor="_Toc32828022" w:history="1">
            <w:r w:rsidRPr="00BD6C5C">
              <w:rPr>
                <w:rStyle w:val="Hyperlink"/>
                <w:noProof/>
              </w:rPr>
              <w:t>Step 2. Subscribe to the &lt;software&gt; AMI</w:t>
            </w:r>
            <w:r>
              <w:rPr>
                <w:noProof/>
                <w:webHidden/>
              </w:rPr>
              <w:tab/>
            </w:r>
            <w:r>
              <w:rPr>
                <w:noProof/>
                <w:webHidden/>
              </w:rPr>
              <w:fldChar w:fldCharType="begin"/>
            </w:r>
            <w:r>
              <w:rPr>
                <w:noProof/>
                <w:webHidden/>
              </w:rPr>
              <w:instrText xml:space="preserve"> PAGEREF _Toc32828022 \h </w:instrText>
            </w:r>
            <w:r>
              <w:rPr>
                <w:noProof/>
                <w:webHidden/>
              </w:rPr>
            </w:r>
            <w:r>
              <w:rPr>
                <w:noProof/>
                <w:webHidden/>
              </w:rPr>
              <w:fldChar w:fldCharType="separate"/>
            </w:r>
            <w:r w:rsidR="00930B41">
              <w:rPr>
                <w:noProof/>
                <w:webHidden/>
              </w:rPr>
              <w:t>7</w:t>
            </w:r>
            <w:r>
              <w:rPr>
                <w:noProof/>
                <w:webHidden/>
              </w:rPr>
              <w:fldChar w:fldCharType="end"/>
            </w:r>
          </w:hyperlink>
        </w:p>
        <w:p w14:paraId="0C33E8F9" w14:textId="6D20E503" w:rsidR="00214A1D" w:rsidRDefault="00214A1D">
          <w:pPr>
            <w:pStyle w:val="TOC2"/>
            <w:rPr>
              <w:rFonts w:asciiTheme="minorHAnsi" w:eastAsiaTheme="minorEastAsia" w:hAnsiTheme="minorHAnsi" w:cstheme="minorBidi"/>
              <w:noProof/>
              <w:sz w:val="22"/>
            </w:rPr>
          </w:pPr>
          <w:hyperlink w:anchor="_Toc32828023" w:history="1">
            <w:r w:rsidRPr="00BD6C5C">
              <w:rPr>
                <w:rStyle w:val="Hyperlink"/>
                <w:noProof/>
              </w:rPr>
              <w:t>Step 3. Launch the Quick Start</w:t>
            </w:r>
            <w:r>
              <w:rPr>
                <w:noProof/>
                <w:webHidden/>
              </w:rPr>
              <w:tab/>
            </w:r>
            <w:r>
              <w:rPr>
                <w:noProof/>
                <w:webHidden/>
              </w:rPr>
              <w:fldChar w:fldCharType="begin"/>
            </w:r>
            <w:r>
              <w:rPr>
                <w:noProof/>
                <w:webHidden/>
              </w:rPr>
              <w:instrText xml:space="preserve"> PAGEREF _Toc32828023 \h </w:instrText>
            </w:r>
            <w:r>
              <w:rPr>
                <w:noProof/>
                <w:webHidden/>
              </w:rPr>
            </w:r>
            <w:r>
              <w:rPr>
                <w:noProof/>
                <w:webHidden/>
              </w:rPr>
              <w:fldChar w:fldCharType="separate"/>
            </w:r>
            <w:r w:rsidR="00930B41">
              <w:rPr>
                <w:noProof/>
                <w:webHidden/>
              </w:rPr>
              <w:t>8</w:t>
            </w:r>
            <w:r>
              <w:rPr>
                <w:noProof/>
                <w:webHidden/>
              </w:rPr>
              <w:fldChar w:fldCharType="end"/>
            </w:r>
          </w:hyperlink>
        </w:p>
        <w:p w14:paraId="3E7D5107" w14:textId="40B545C9" w:rsidR="00214A1D" w:rsidRDefault="00214A1D">
          <w:pPr>
            <w:pStyle w:val="TOC3"/>
            <w:rPr>
              <w:rFonts w:asciiTheme="minorHAnsi" w:eastAsiaTheme="minorEastAsia" w:hAnsiTheme="minorHAnsi" w:cstheme="minorBidi"/>
              <w:noProof/>
              <w:sz w:val="22"/>
            </w:rPr>
          </w:pPr>
          <w:hyperlink w:anchor="_Toc32828024" w:history="1">
            <w:r w:rsidRPr="00BD6C5C">
              <w:rPr>
                <w:rStyle w:val="Hyperlink"/>
                <w:noProof/>
              </w:rPr>
              <w:t>Option 1: Parameters for deploying &lt;software&gt; into a new VPC</w:t>
            </w:r>
            <w:r>
              <w:rPr>
                <w:noProof/>
                <w:webHidden/>
              </w:rPr>
              <w:tab/>
            </w:r>
            <w:r>
              <w:rPr>
                <w:noProof/>
                <w:webHidden/>
              </w:rPr>
              <w:fldChar w:fldCharType="begin"/>
            </w:r>
            <w:r>
              <w:rPr>
                <w:noProof/>
                <w:webHidden/>
              </w:rPr>
              <w:instrText xml:space="preserve"> PAGEREF _Toc32828024 \h </w:instrText>
            </w:r>
            <w:r>
              <w:rPr>
                <w:noProof/>
                <w:webHidden/>
              </w:rPr>
            </w:r>
            <w:r>
              <w:rPr>
                <w:noProof/>
                <w:webHidden/>
              </w:rPr>
              <w:fldChar w:fldCharType="separate"/>
            </w:r>
            <w:r w:rsidR="00930B41">
              <w:rPr>
                <w:noProof/>
                <w:webHidden/>
              </w:rPr>
              <w:t>9</w:t>
            </w:r>
            <w:r>
              <w:rPr>
                <w:noProof/>
                <w:webHidden/>
              </w:rPr>
              <w:fldChar w:fldCharType="end"/>
            </w:r>
          </w:hyperlink>
        </w:p>
        <w:p w14:paraId="689A58B3" w14:textId="759C4896" w:rsidR="00214A1D" w:rsidRDefault="00214A1D">
          <w:pPr>
            <w:pStyle w:val="TOC3"/>
            <w:rPr>
              <w:rFonts w:asciiTheme="minorHAnsi" w:eastAsiaTheme="minorEastAsia" w:hAnsiTheme="minorHAnsi" w:cstheme="minorBidi"/>
              <w:noProof/>
              <w:sz w:val="22"/>
            </w:rPr>
          </w:pPr>
          <w:hyperlink w:anchor="_Toc32828025" w:history="1">
            <w:r w:rsidRPr="00BD6C5C">
              <w:rPr>
                <w:rStyle w:val="Hyperlink"/>
                <w:noProof/>
              </w:rPr>
              <w:t>Option 2: Parameters for deploying &lt;software&gt; into an existing VPC</w:t>
            </w:r>
            <w:r>
              <w:rPr>
                <w:noProof/>
                <w:webHidden/>
              </w:rPr>
              <w:tab/>
            </w:r>
            <w:r>
              <w:rPr>
                <w:noProof/>
                <w:webHidden/>
              </w:rPr>
              <w:fldChar w:fldCharType="begin"/>
            </w:r>
            <w:r>
              <w:rPr>
                <w:noProof/>
                <w:webHidden/>
              </w:rPr>
              <w:instrText xml:space="preserve"> PAGEREF _Toc32828025 \h </w:instrText>
            </w:r>
            <w:r>
              <w:rPr>
                <w:noProof/>
                <w:webHidden/>
              </w:rPr>
            </w:r>
            <w:r>
              <w:rPr>
                <w:noProof/>
                <w:webHidden/>
              </w:rPr>
              <w:fldChar w:fldCharType="separate"/>
            </w:r>
            <w:r w:rsidR="00930B41">
              <w:rPr>
                <w:noProof/>
                <w:webHidden/>
              </w:rPr>
              <w:t>10</w:t>
            </w:r>
            <w:r>
              <w:rPr>
                <w:noProof/>
                <w:webHidden/>
              </w:rPr>
              <w:fldChar w:fldCharType="end"/>
            </w:r>
          </w:hyperlink>
        </w:p>
        <w:p w14:paraId="0449BF18" w14:textId="29995425" w:rsidR="00214A1D" w:rsidRDefault="00214A1D">
          <w:pPr>
            <w:pStyle w:val="TOC2"/>
            <w:rPr>
              <w:rFonts w:asciiTheme="minorHAnsi" w:eastAsiaTheme="minorEastAsia" w:hAnsiTheme="minorHAnsi" w:cstheme="minorBidi"/>
              <w:noProof/>
              <w:sz w:val="22"/>
            </w:rPr>
          </w:pPr>
          <w:hyperlink w:anchor="_Toc32828026" w:history="1">
            <w:r w:rsidRPr="00BD6C5C">
              <w:rPr>
                <w:rStyle w:val="Hyperlink"/>
                <w:noProof/>
              </w:rPr>
              <w:t>Step 4. Test the deployment</w:t>
            </w:r>
            <w:r>
              <w:rPr>
                <w:noProof/>
                <w:webHidden/>
              </w:rPr>
              <w:tab/>
            </w:r>
            <w:r>
              <w:rPr>
                <w:noProof/>
                <w:webHidden/>
              </w:rPr>
              <w:fldChar w:fldCharType="begin"/>
            </w:r>
            <w:r>
              <w:rPr>
                <w:noProof/>
                <w:webHidden/>
              </w:rPr>
              <w:instrText xml:space="preserve"> PAGEREF _Toc32828026 \h </w:instrText>
            </w:r>
            <w:r>
              <w:rPr>
                <w:noProof/>
                <w:webHidden/>
              </w:rPr>
            </w:r>
            <w:r>
              <w:rPr>
                <w:noProof/>
                <w:webHidden/>
              </w:rPr>
              <w:fldChar w:fldCharType="separate"/>
            </w:r>
            <w:r w:rsidR="00930B41">
              <w:rPr>
                <w:noProof/>
                <w:webHidden/>
              </w:rPr>
              <w:t>12</w:t>
            </w:r>
            <w:r>
              <w:rPr>
                <w:noProof/>
                <w:webHidden/>
              </w:rPr>
              <w:fldChar w:fldCharType="end"/>
            </w:r>
          </w:hyperlink>
        </w:p>
        <w:p w14:paraId="1C34BD0F" w14:textId="2EE71D7C" w:rsidR="00214A1D" w:rsidRDefault="00214A1D">
          <w:pPr>
            <w:pStyle w:val="TOC1"/>
            <w:rPr>
              <w:rFonts w:asciiTheme="minorHAnsi" w:eastAsiaTheme="minorEastAsia" w:hAnsiTheme="minorHAnsi" w:cstheme="minorBidi"/>
              <w:sz w:val="22"/>
            </w:rPr>
          </w:pPr>
          <w:hyperlink w:anchor="_Toc32828027" w:history="1">
            <w:r w:rsidRPr="00BD6C5C">
              <w:rPr>
                <w:rStyle w:val="Hyperlink"/>
              </w:rPr>
              <w:t>Best practices for using &lt;software&gt; on AWS</w:t>
            </w:r>
            <w:r>
              <w:rPr>
                <w:webHidden/>
              </w:rPr>
              <w:tab/>
            </w:r>
            <w:r>
              <w:rPr>
                <w:webHidden/>
              </w:rPr>
              <w:fldChar w:fldCharType="begin"/>
            </w:r>
            <w:r>
              <w:rPr>
                <w:webHidden/>
              </w:rPr>
              <w:instrText xml:space="preserve"> PAGEREF _Toc32828027 \h </w:instrText>
            </w:r>
            <w:r>
              <w:rPr>
                <w:webHidden/>
              </w:rPr>
            </w:r>
            <w:r>
              <w:rPr>
                <w:webHidden/>
              </w:rPr>
              <w:fldChar w:fldCharType="separate"/>
            </w:r>
            <w:r w:rsidR="00930B41">
              <w:rPr>
                <w:webHidden/>
              </w:rPr>
              <w:t>13</w:t>
            </w:r>
            <w:r>
              <w:rPr>
                <w:webHidden/>
              </w:rPr>
              <w:fldChar w:fldCharType="end"/>
            </w:r>
          </w:hyperlink>
        </w:p>
        <w:p w14:paraId="2E45AAE9" w14:textId="332EFAC8" w:rsidR="00214A1D" w:rsidRDefault="00214A1D">
          <w:pPr>
            <w:pStyle w:val="TOC1"/>
            <w:rPr>
              <w:rFonts w:asciiTheme="minorHAnsi" w:eastAsiaTheme="minorEastAsia" w:hAnsiTheme="minorHAnsi" w:cstheme="minorBidi"/>
              <w:sz w:val="22"/>
            </w:rPr>
          </w:pPr>
          <w:hyperlink w:anchor="_Toc32828028" w:history="1">
            <w:r w:rsidRPr="00BD6C5C">
              <w:rPr>
                <w:rStyle w:val="Hyperlink"/>
              </w:rPr>
              <w:t>Security</w:t>
            </w:r>
            <w:r>
              <w:rPr>
                <w:webHidden/>
              </w:rPr>
              <w:tab/>
            </w:r>
            <w:r>
              <w:rPr>
                <w:webHidden/>
              </w:rPr>
              <w:fldChar w:fldCharType="begin"/>
            </w:r>
            <w:r>
              <w:rPr>
                <w:webHidden/>
              </w:rPr>
              <w:instrText xml:space="preserve"> PAGEREF _Toc32828028 \h </w:instrText>
            </w:r>
            <w:r>
              <w:rPr>
                <w:webHidden/>
              </w:rPr>
            </w:r>
            <w:r>
              <w:rPr>
                <w:webHidden/>
              </w:rPr>
              <w:fldChar w:fldCharType="separate"/>
            </w:r>
            <w:r w:rsidR="00930B41">
              <w:rPr>
                <w:webHidden/>
              </w:rPr>
              <w:t>13</w:t>
            </w:r>
            <w:r>
              <w:rPr>
                <w:webHidden/>
              </w:rPr>
              <w:fldChar w:fldCharType="end"/>
            </w:r>
          </w:hyperlink>
        </w:p>
        <w:p w14:paraId="41BA8AE8" w14:textId="36E189BE" w:rsidR="00214A1D" w:rsidRDefault="00214A1D">
          <w:pPr>
            <w:pStyle w:val="TOC1"/>
            <w:rPr>
              <w:rFonts w:asciiTheme="minorHAnsi" w:eastAsiaTheme="minorEastAsia" w:hAnsiTheme="minorHAnsi" w:cstheme="minorBidi"/>
              <w:sz w:val="22"/>
            </w:rPr>
          </w:pPr>
          <w:hyperlink w:anchor="_Toc32828029" w:history="1">
            <w:r w:rsidRPr="00BD6C5C">
              <w:rPr>
                <w:rStyle w:val="Hyperlink"/>
              </w:rPr>
              <w:t>&lt;Other useful information&gt;</w:t>
            </w:r>
            <w:r>
              <w:rPr>
                <w:webHidden/>
              </w:rPr>
              <w:tab/>
            </w:r>
            <w:r>
              <w:rPr>
                <w:webHidden/>
              </w:rPr>
              <w:fldChar w:fldCharType="begin"/>
            </w:r>
            <w:r>
              <w:rPr>
                <w:webHidden/>
              </w:rPr>
              <w:instrText xml:space="preserve"> PAGEREF _Toc32828029 \h </w:instrText>
            </w:r>
            <w:r>
              <w:rPr>
                <w:webHidden/>
              </w:rPr>
            </w:r>
            <w:r>
              <w:rPr>
                <w:webHidden/>
              </w:rPr>
              <w:fldChar w:fldCharType="separate"/>
            </w:r>
            <w:r w:rsidR="00930B41">
              <w:rPr>
                <w:webHidden/>
              </w:rPr>
              <w:t>13</w:t>
            </w:r>
            <w:r>
              <w:rPr>
                <w:webHidden/>
              </w:rPr>
              <w:fldChar w:fldCharType="end"/>
            </w:r>
          </w:hyperlink>
        </w:p>
        <w:p w14:paraId="2C6FAD17" w14:textId="6CAFFE48" w:rsidR="00214A1D" w:rsidRDefault="00214A1D">
          <w:pPr>
            <w:pStyle w:val="TOC1"/>
            <w:rPr>
              <w:rFonts w:asciiTheme="minorHAnsi" w:eastAsiaTheme="minorEastAsia" w:hAnsiTheme="minorHAnsi" w:cstheme="minorBidi"/>
              <w:sz w:val="22"/>
            </w:rPr>
          </w:pPr>
          <w:hyperlink w:anchor="_Toc32828030" w:history="1">
            <w:r w:rsidRPr="00BD6C5C">
              <w:rPr>
                <w:rStyle w:val="Hyperlink"/>
              </w:rPr>
              <w:t>FAQ</w:t>
            </w:r>
            <w:r>
              <w:rPr>
                <w:webHidden/>
              </w:rPr>
              <w:tab/>
            </w:r>
            <w:r>
              <w:rPr>
                <w:webHidden/>
              </w:rPr>
              <w:fldChar w:fldCharType="begin"/>
            </w:r>
            <w:r>
              <w:rPr>
                <w:webHidden/>
              </w:rPr>
              <w:instrText xml:space="preserve"> PAGEREF _Toc32828030 \h </w:instrText>
            </w:r>
            <w:r>
              <w:rPr>
                <w:webHidden/>
              </w:rPr>
            </w:r>
            <w:r>
              <w:rPr>
                <w:webHidden/>
              </w:rPr>
              <w:fldChar w:fldCharType="separate"/>
            </w:r>
            <w:r w:rsidR="00930B41">
              <w:rPr>
                <w:webHidden/>
              </w:rPr>
              <w:t>13</w:t>
            </w:r>
            <w:r>
              <w:rPr>
                <w:webHidden/>
              </w:rPr>
              <w:fldChar w:fldCharType="end"/>
            </w:r>
          </w:hyperlink>
        </w:p>
        <w:p w14:paraId="535017C8" w14:textId="3E560EDD" w:rsidR="00214A1D" w:rsidRDefault="00214A1D">
          <w:pPr>
            <w:pStyle w:val="TOC1"/>
            <w:rPr>
              <w:rFonts w:asciiTheme="minorHAnsi" w:eastAsiaTheme="minorEastAsia" w:hAnsiTheme="minorHAnsi" w:cstheme="minorBidi"/>
              <w:sz w:val="22"/>
            </w:rPr>
          </w:pPr>
          <w:hyperlink w:anchor="_Toc32828031" w:history="1">
            <w:r w:rsidRPr="00BD6C5C">
              <w:rPr>
                <w:rStyle w:val="Hyperlink"/>
              </w:rPr>
              <w:t>Send us feedback</w:t>
            </w:r>
            <w:r>
              <w:rPr>
                <w:webHidden/>
              </w:rPr>
              <w:tab/>
            </w:r>
            <w:r>
              <w:rPr>
                <w:webHidden/>
              </w:rPr>
              <w:fldChar w:fldCharType="begin"/>
            </w:r>
            <w:r>
              <w:rPr>
                <w:webHidden/>
              </w:rPr>
              <w:instrText xml:space="preserve"> PAGEREF _Toc32828031 \h </w:instrText>
            </w:r>
            <w:r>
              <w:rPr>
                <w:webHidden/>
              </w:rPr>
            </w:r>
            <w:r>
              <w:rPr>
                <w:webHidden/>
              </w:rPr>
              <w:fldChar w:fldCharType="separate"/>
            </w:r>
            <w:r w:rsidR="00930B41">
              <w:rPr>
                <w:webHidden/>
              </w:rPr>
              <w:t>13</w:t>
            </w:r>
            <w:r>
              <w:rPr>
                <w:webHidden/>
              </w:rPr>
              <w:fldChar w:fldCharType="end"/>
            </w:r>
          </w:hyperlink>
        </w:p>
        <w:p w14:paraId="42AD37FC" w14:textId="38705F53" w:rsidR="00214A1D" w:rsidRDefault="00214A1D">
          <w:pPr>
            <w:pStyle w:val="TOC1"/>
            <w:rPr>
              <w:rFonts w:asciiTheme="minorHAnsi" w:eastAsiaTheme="minorEastAsia" w:hAnsiTheme="minorHAnsi" w:cstheme="minorBidi"/>
              <w:sz w:val="22"/>
            </w:rPr>
          </w:pPr>
          <w:hyperlink w:anchor="_Toc32828032" w:history="1">
            <w:r w:rsidRPr="00BD6C5C">
              <w:rPr>
                <w:rStyle w:val="Hyperlink"/>
              </w:rPr>
              <w:t>Additional resources</w:t>
            </w:r>
            <w:r>
              <w:rPr>
                <w:webHidden/>
              </w:rPr>
              <w:tab/>
            </w:r>
            <w:r>
              <w:rPr>
                <w:webHidden/>
              </w:rPr>
              <w:fldChar w:fldCharType="begin"/>
            </w:r>
            <w:r>
              <w:rPr>
                <w:webHidden/>
              </w:rPr>
              <w:instrText xml:space="preserve"> PAGEREF _Toc32828032 \h </w:instrText>
            </w:r>
            <w:r>
              <w:rPr>
                <w:webHidden/>
              </w:rPr>
            </w:r>
            <w:r>
              <w:rPr>
                <w:webHidden/>
              </w:rPr>
              <w:fldChar w:fldCharType="separate"/>
            </w:r>
            <w:r w:rsidR="00930B41">
              <w:rPr>
                <w:webHidden/>
              </w:rPr>
              <w:t>14</w:t>
            </w:r>
            <w:r>
              <w:rPr>
                <w:webHidden/>
              </w:rPr>
              <w:fldChar w:fldCharType="end"/>
            </w:r>
          </w:hyperlink>
        </w:p>
        <w:p w14:paraId="0A49A0B5" w14:textId="5B765F5E" w:rsidR="00214A1D" w:rsidRDefault="00214A1D">
          <w:pPr>
            <w:pStyle w:val="TOC1"/>
            <w:rPr>
              <w:rFonts w:asciiTheme="minorHAnsi" w:eastAsiaTheme="minorEastAsia" w:hAnsiTheme="minorHAnsi" w:cstheme="minorBidi"/>
              <w:sz w:val="22"/>
            </w:rPr>
          </w:pPr>
          <w:hyperlink w:anchor="_Toc32828033" w:history="1">
            <w:r w:rsidRPr="00BD6C5C">
              <w:rPr>
                <w:rStyle w:val="Hyperlink"/>
              </w:rPr>
              <w:t>Document revisions</w:t>
            </w:r>
            <w:r>
              <w:rPr>
                <w:webHidden/>
              </w:rPr>
              <w:tab/>
            </w:r>
            <w:r>
              <w:rPr>
                <w:webHidden/>
              </w:rPr>
              <w:fldChar w:fldCharType="begin"/>
            </w:r>
            <w:r>
              <w:rPr>
                <w:webHidden/>
              </w:rPr>
              <w:instrText xml:space="preserve"> PAGEREF _Toc32828033 \h </w:instrText>
            </w:r>
            <w:r>
              <w:rPr>
                <w:webHidden/>
              </w:rPr>
            </w:r>
            <w:r>
              <w:rPr>
                <w:webHidden/>
              </w:rPr>
              <w:fldChar w:fldCharType="separate"/>
            </w:r>
            <w:r w:rsidR="00930B41">
              <w:rPr>
                <w:webHidden/>
              </w:rPr>
              <w:t>14</w:t>
            </w:r>
            <w:r>
              <w:rPr>
                <w:webHidden/>
              </w:rPr>
              <w:fldChar w:fldCharType="end"/>
            </w:r>
          </w:hyperlink>
        </w:p>
        <w:p w14:paraId="4952EBE3" w14:textId="7F2A769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06620C01" w:rsidR="00BC4504" w:rsidRDefault="00BC4504" w:rsidP="0007302A">
      <w:pPr>
        <w:spacing w:before="400"/>
      </w:pPr>
      <w:r>
        <w:t xml:space="preserve">This Quick Start </w:t>
      </w:r>
      <w:r w:rsidR="00C51A23">
        <w:t>was created</w:t>
      </w:r>
      <w:r>
        <w:t xml:space="preserve"> by </w:t>
      </w:r>
      <w:r w:rsidRPr="007777EF">
        <w:t>&lt;partner organization&gt;</w:t>
      </w:r>
      <w:r w:rsidR="0007302A">
        <w:t xml:space="preserve"> in collaboration with Amazon Web Services (AWS).</w:t>
      </w:r>
      <w:r>
        <w:t xml:space="preserve"> </w:t>
      </w:r>
    </w:p>
    <w:p w14:paraId="66719B96" w14:textId="00F0A8DD" w:rsidR="002C7C82" w:rsidRDefault="00F450B2" w:rsidP="00B54658">
      <w:hyperlink r:id="rId10"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6" w:name="_Toc535566608"/>
      <w:bookmarkStart w:id="7" w:name="_Toc32828011"/>
      <w:commentRangeStart w:id="8"/>
      <w:r w:rsidRPr="00B54658">
        <w:t>Overview</w:t>
      </w:r>
      <w:bookmarkEnd w:id="6"/>
      <w:commentRangeEnd w:id="8"/>
      <w:r w:rsidR="002D1570" w:rsidRPr="00B54658">
        <w:rPr>
          <w:rStyle w:val="CommentReference"/>
          <w:sz w:val="36"/>
          <w:szCs w:val="24"/>
        </w:rPr>
        <w:commentReference w:id="8"/>
      </w:r>
      <w:bookmarkEnd w:id="7"/>
    </w:p>
    <w:p w14:paraId="602072D7" w14:textId="77777777" w:rsidR="00C3207C" w:rsidRDefault="00C3207C" w:rsidP="00EC1857">
      <w:bookmarkStart w:id="9" w:name="_Toc466884484"/>
      <w:r>
        <w:t xml:space="preserve">This Quick Start reference deployment guide provides step-by-step instructions for deploying </w:t>
      </w:r>
      <w:r w:rsidRPr="00C3207C">
        <w:t>&lt;software&gt;</w:t>
      </w:r>
      <w:r>
        <w:t xml:space="preserve"> on the AWS Cloud. </w:t>
      </w:r>
    </w:p>
    <w:p w14:paraId="57E29352" w14:textId="766B93B9" w:rsidR="00C3207C" w:rsidRPr="00C3207C" w:rsidRDefault="00C3207C" w:rsidP="008934B8">
      <w:bookmarkStart w:id="10" w:name="_Toc481076926"/>
      <w:r>
        <w:rPr>
          <w:rFonts w:cs="Helvetica"/>
          <w:color w:val="333333"/>
        </w:rPr>
        <w:t xml:space="preserve">This Quick Start is for users who </w:t>
      </w:r>
      <w:commentRangeStart w:id="11"/>
      <w:r w:rsidRPr="00C3207C">
        <w:t>&lt;</w:t>
      </w:r>
      <w:r>
        <w:t>target audience</w:t>
      </w:r>
      <w:r w:rsidR="002D1570">
        <w:t xml:space="preserve"> and usage scenario</w:t>
      </w:r>
      <w:r>
        <w:t>&gt;</w:t>
      </w:r>
      <w:commentRangeEnd w:id="11"/>
      <w:r w:rsidR="002D1570">
        <w:rPr>
          <w:rStyle w:val="CommentReference"/>
        </w:rPr>
        <w:commentReference w:id="11"/>
      </w:r>
      <w:r w:rsidRPr="00C3207C">
        <w:t>.</w:t>
      </w:r>
    </w:p>
    <w:p w14:paraId="2A3A9C3D" w14:textId="494DDA1F" w:rsidR="00C3207C" w:rsidRDefault="00C3207C" w:rsidP="008934B8">
      <w:pPr>
        <w:pStyle w:val="Heading2"/>
      </w:pPr>
      <w:bookmarkStart w:id="12" w:name="_Toc535566609"/>
      <w:bookmarkStart w:id="13" w:name="_Toc32828012"/>
      <w:r w:rsidRPr="002C7C82">
        <w:t>&lt;</w:t>
      </w:r>
      <w:r w:rsidRPr="00C3207C">
        <w:t>software</w:t>
      </w:r>
      <w:r w:rsidRPr="002C7C82">
        <w:t xml:space="preserve">&gt; </w:t>
      </w:r>
      <w:r>
        <w:t>on AWS</w:t>
      </w:r>
      <w:bookmarkEnd w:id="10"/>
      <w:bookmarkEnd w:id="12"/>
      <w:bookmarkEnd w:id="13"/>
    </w:p>
    <w:p w14:paraId="4AB5B080" w14:textId="7DDC6ACC" w:rsidR="00C3207C" w:rsidRPr="00C3207C" w:rsidRDefault="009914F0" w:rsidP="008934B8">
      <w:commentRangeStart w:id="14"/>
      <w:r>
        <w:t>&lt;</w:t>
      </w:r>
      <w:r w:rsidR="00B27868">
        <w:t>Describe how the software works on AWS</w:t>
      </w:r>
      <w:r>
        <w:t>.&gt;</w:t>
      </w:r>
      <w:commentRangeEnd w:id="14"/>
      <w:r>
        <w:rPr>
          <w:rStyle w:val="CommentReference"/>
        </w:rPr>
        <w:commentReference w:id="14"/>
      </w:r>
      <w:r>
        <w:t xml:space="preserve"> </w:t>
      </w:r>
    </w:p>
    <w:p w14:paraId="57A14563" w14:textId="693EF90B" w:rsidR="006857D5" w:rsidRPr="00B54658" w:rsidRDefault="00C3207C" w:rsidP="008934B8">
      <w:pPr>
        <w:pStyle w:val="Heading2"/>
      </w:pPr>
      <w:bookmarkStart w:id="15" w:name="_Toc32828013"/>
      <w:commentRangeStart w:id="16"/>
      <w:r w:rsidRPr="00B54658">
        <w:t>Cost and l</w:t>
      </w:r>
      <w:r w:rsidR="006857D5" w:rsidRPr="00B54658">
        <w:t>icenses</w:t>
      </w:r>
      <w:bookmarkEnd w:id="9"/>
      <w:commentRangeEnd w:id="16"/>
      <w:r w:rsidR="009E5AF6">
        <w:rPr>
          <w:rStyle w:val="CommentReference"/>
          <w:rFonts w:ascii="Georgia" w:hAnsi="Georgia"/>
          <w:color w:val="212120"/>
        </w:rPr>
        <w:commentReference w:id="16"/>
      </w:r>
      <w:bookmarkEnd w:id="15"/>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297CD1D0" w:rsidR="00EC583E" w:rsidRPr="00483A78" w:rsidRDefault="00EC583E" w:rsidP="00CC4708">
      <w:pPr>
        <w:pStyle w:val="Note"/>
      </w:pPr>
      <w:r w:rsidRPr="00EC583E">
        <w:rPr>
          <w:b/>
        </w:rPr>
        <w:lastRenderedPageBreak/>
        <w:t>Tip</w:t>
      </w:r>
      <w:r>
        <w:t xml:space="preserve">    </w:t>
      </w:r>
      <w:r w:rsidR="0007302A">
        <w:t>After you deploy the Quick Start, w</w:t>
      </w:r>
      <w:r>
        <w:t xml:space="preserve">e recommend that you enable the </w:t>
      </w:r>
      <w:hyperlink r:id="rId11"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2" w:history="1">
        <w:r>
          <w:rPr>
            <w:rStyle w:val="Hyperlink"/>
            <w:rFonts w:eastAsiaTheme="majorEastAsia"/>
          </w:rPr>
          <w:t>AWS documentation</w:t>
        </w:r>
      </w:hyperlink>
      <w:r>
        <w:t>.</w:t>
      </w:r>
    </w:p>
    <w:p w14:paraId="75CF9450" w14:textId="6A5BD7F0" w:rsidR="009914F0" w:rsidRDefault="009A37CC" w:rsidP="009914F0">
      <w:commentRangeStart w:id="17"/>
      <w:r>
        <w:rPr>
          <w:rFonts w:eastAsia="Georgia" w:cs="Georgia"/>
        </w:rPr>
        <w:t>&lt;license information&gt;</w:t>
      </w:r>
      <w:commentRangeEnd w:id="17"/>
      <w:r>
        <w:rPr>
          <w:rStyle w:val="CommentReference"/>
        </w:rPr>
        <w:commentReference w:id="17"/>
      </w:r>
      <w:r w:rsidR="009914F0">
        <w:rPr>
          <w:rFonts w:eastAsia="Georgia" w:cs="Georgia"/>
        </w:rPr>
        <w:t xml:space="preserve">This Quick Start requires a license for </w:t>
      </w:r>
      <w:r w:rsidR="0067456A">
        <w:rPr>
          <w:rFonts w:eastAsia="Georgia" w:cs="Georgia"/>
        </w:rPr>
        <w:t>&lt;software&gt;</w:t>
      </w:r>
      <w:r w:rsidR="009914F0">
        <w:rPr>
          <w:rFonts w:eastAsia="Georgia" w:cs="Georgia"/>
        </w:rPr>
        <w:t>.</w:t>
      </w:r>
      <w:r>
        <w:rPr>
          <w:rFonts w:eastAsia="Georgia" w:cs="Georgia"/>
        </w:rPr>
        <w:t xml:space="preserve"> </w:t>
      </w:r>
      <w:r>
        <w:t xml:space="preserve">To use the Quick Start in your production environment, sign up for a license at </w:t>
      </w:r>
      <w:r>
        <w:rPr>
          <w:rFonts w:eastAsiaTheme="majorEastAsia"/>
        </w:rPr>
        <w:t>&lt;link&gt;</w:t>
      </w:r>
      <w:r>
        <w:t xml:space="preserve">. </w:t>
      </w:r>
      <w:r w:rsidR="00860D7A">
        <w:t>When you launch the Quick Start,</w:t>
      </w:r>
      <w:r w:rsidR="00665606">
        <w:t xml:space="preserve"> </w:t>
      </w:r>
      <w:r>
        <w:t>place the license key in an S3 bucket and specify its location.</w:t>
      </w:r>
    </w:p>
    <w:p w14:paraId="58B277EA" w14:textId="2D90396B" w:rsidR="009A37CC" w:rsidRDefault="009A37CC" w:rsidP="009914F0">
      <w:pPr>
        <w:rPr>
          <w:rFonts w:eastAsia="Georgia" w:cs="Georgia"/>
        </w:rPr>
      </w:pPr>
      <w:r>
        <w:t>If you don’t have a license, the Quick Start deploy</w:t>
      </w:r>
      <w:r w:rsidR="00665606">
        <w:t>s</w:t>
      </w:r>
      <w:r>
        <w:t xml:space="preserve"> </w:t>
      </w:r>
      <w:r w:rsidR="00665606">
        <w:t xml:space="preserve">with </w:t>
      </w:r>
      <w:r>
        <w:t>a trial license</w:t>
      </w:r>
      <w:r w:rsidR="00A44036">
        <w:t xml:space="preserve">. The trial license gives you </w:t>
      </w:r>
      <w:r w:rsidR="002313FE">
        <w:t>&lt;n&gt;</w:t>
      </w:r>
      <w:r>
        <w:t xml:space="preserve"> days of free usage in a non-production environment. After this time, you can upgr</w:t>
      </w:r>
      <w:r w:rsidR="006423F9">
        <w:t xml:space="preserve">ade to a production license by </w:t>
      </w:r>
      <w:r>
        <w:t>following the instructions at &lt;link&gt;.</w:t>
      </w:r>
    </w:p>
    <w:p w14:paraId="740DBB3C" w14:textId="226F848B" w:rsidR="006857D5" w:rsidRPr="009914F0" w:rsidRDefault="009A37CC" w:rsidP="008934B8">
      <w:commentRangeStart w:id="18"/>
      <w:r>
        <w:rPr>
          <w:rFonts w:eastAsia="Georgia"/>
        </w:rPr>
        <w:t>&lt;AMI information&gt;</w:t>
      </w:r>
      <w:commentRangeEnd w:id="18"/>
      <w:r>
        <w:rPr>
          <w:rStyle w:val="CommentReference"/>
        </w:rPr>
        <w:commentReference w:id="18"/>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&lt;software&gt;</w:t>
      </w:r>
      <w:r w:rsidR="0067456A">
        <w:rPr>
          <w:rFonts w:eastAsia="Georgia"/>
        </w:rPr>
        <w:t>, which is available</w:t>
      </w:r>
      <w:r w:rsidR="009914F0">
        <w:rPr>
          <w:rFonts w:eastAsia="Georgia"/>
        </w:rPr>
        <w:t xml:space="preserve"> from </w:t>
      </w:r>
      <w:hyperlink r:id="rId13"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9" w:name="_Toc32828014"/>
      <w:r w:rsidRPr="006D45F3">
        <w:t>Architecture</w:t>
      </w:r>
      <w:bookmarkEnd w:id="19"/>
    </w:p>
    <w:p w14:paraId="75332CD8" w14:textId="6D9920FD"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Pr="0067456A">
        <w:t>&lt;software&gt;</w:t>
      </w:r>
      <w:r w:rsidRPr="00D87AD6">
        <w:rPr>
          <w:color w:val="C00000"/>
        </w:rPr>
        <w:t xml:space="preserve"> </w:t>
      </w:r>
      <w:r>
        <w:t xml:space="preserve">environment in the </w:t>
      </w:r>
      <w:r w:rsidR="0044694D">
        <w:t>AWS C</w:t>
      </w:r>
      <w:r w:rsidR="00EA0F29">
        <w:t>loud.</w:t>
      </w:r>
    </w:p>
    <w:p w14:paraId="3AD15B30" w14:textId="4B76F661" w:rsidR="00EA0F29" w:rsidRPr="00665E39" w:rsidRDefault="00FA54C4" w:rsidP="00EA0F29">
      <w:pPr>
        <w:pStyle w:val="Picture"/>
      </w:pPr>
      <w:r>
        <w:rPr>
          <w:noProof/>
        </w:rPr>
        <w:lastRenderedPageBreak/>
        <w:drawing>
          <wp:inline distT="0" distB="0" distL="0" distR="0" wp14:anchorId="2DD6B95C" wp14:editId="2D38F0F4">
            <wp:extent cx="6172200" cy="418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ck Start architecture diagram.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4181475"/>
                    </a:xfrm>
                    <a:prstGeom prst="rect">
                      <a:avLst/>
                    </a:prstGeom>
                  </pic:spPr>
                </pic:pic>
              </a:graphicData>
            </a:graphic>
          </wp:inline>
        </w:drawing>
      </w:r>
    </w:p>
    <w:p w14:paraId="0CB9808D" w14:textId="23A9A277" w:rsidR="009E6B5A" w:rsidRDefault="009E6B5A" w:rsidP="00807635">
      <w:pPr>
        <w:pStyle w:val="Caption"/>
        <w:spacing w:after="400"/>
      </w:pPr>
      <w:r>
        <w:t>Figure 1: Quick Start</w:t>
      </w:r>
      <w:r w:rsidR="00B83C1D">
        <w:t xml:space="preserve"> architecture for</w:t>
      </w:r>
      <w:r>
        <w:t xml:space="preserve"> </w:t>
      </w:r>
      <w:r w:rsidRPr="00DE1D4E">
        <w:t>&lt;software&gt;</w:t>
      </w:r>
      <w:r w:rsidR="00807635">
        <w:t xml:space="preserve"> </w:t>
      </w:r>
      <w:r>
        <w:t>on AWS</w:t>
      </w:r>
      <w:r w:rsidR="00DE1D4E">
        <w:rPr>
          <w:rStyle w:val="CommentReference"/>
          <w:rFonts w:eastAsia="Times New Roman"/>
          <w:b w:val="0"/>
          <w:bCs w:val="0"/>
          <w:color w:val="212120"/>
          <w:kern w:val="28"/>
        </w:rPr>
        <w:commentReference w:id="20"/>
      </w:r>
    </w:p>
    <w:p w14:paraId="52844862" w14:textId="77777777" w:rsidR="006A53DE" w:rsidRDefault="006A53DE" w:rsidP="00EC1857">
      <w:pPr>
        <w:spacing w:after="140"/>
      </w:pPr>
      <w:r>
        <w:t>The Quick Start sets up the following:</w:t>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48908973" w:rsidR="00B83C1D" w:rsidRDefault="00B83C1D" w:rsidP="0057200F">
      <w:pPr>
        <w:pStyle w:val="ListBullet2"/>
      </w:pPr>
      <w:commentRangeStart w:id="21"/>
      <w:r w:rsidRPr="00DE1D4E">
        <w:t>&lt;describe any additional components&gt;</w:t>
      </w:r>
      <w:commentRangeEnd w:id="21"/>
      <w:r w:rsidR="00DE1D4E">
        <w:rPr>
          <w:rStyle w:val="CommentReference"/>
        </w:rPr>
        <w:commentReference w:id="21"/>
      </w:r>
      <w:r w:rsidR="008934B8">
        <w:t>.</w:t>
      </w:r>
    </w:p>
    <w:p w14:paraId="3578AFF4" w14:textId="5D8FE222" w:rsidR="00B83C1D" w:rsidRPr="003F00B7" w:rsidRDefault="00B83C1D" w:rsidP="00B83C1D">
      <w:pPr>
        <w:spacing w:before="280"/>
      </w:pPr>
      <w:r w:rsidRPr="00587492">
        <w:rPr>
          <w:b/>
        </w:rPr>
        <w:lastRenderedPageBreak/>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22" w:name="_Planning_the_deployment"/>
      <w:bookmarkStart w:id="23" w:name="_Toc32828015"/>
      <w:bookmarkEnd w:id="22"/>
      <w:r>
        <w:t>Planning the deployment</w:t>
      </w:r>
      <w:bookmarkEnd w:id="23"/>
    </w:p>
    <w:p w14:paraId="62FE69D1" w14:textId="59526E8F" w:rsidR="008B6A58" w:rsidRDefault="00320A09" w:rsidP="008934B8">
      <w:pPr>
        <w:pStyle w:val="Heading2"/>
        <w:spacing w:before="140"/>
      </w:pPr>
      <w:bookmarkStart w:id="24" w:name="_Toc32828016"/>
      <w:r>
        <w:t>Specialized k</w:t>
      </w:r>
      <w:r w:rsidR="008B6A58">
        <w:t>nowledge</w:t>
      </w:r>
      <w:bookmarkEnd w:id="24"/>
    </w:p>
    <w:p w14:paraId="0C163D7F" w14:textId="100E91F9" w:rsidR="00B36ABE" w:rsidRDefault="00B36ABE" w:rsidP="00B36ABE">
      <w:bookmarkStart w:id="25" w:name="_Automated_Deployment"/>
      <w:bookmarkStart w:id="26" w:name="_Deployment_Options"/>
      <w:bookmarkStart w:id="27" w:name="_Toc462612194"/>
      <w:bookmarkStart w:id="28" w:name="_Toc470792037"/>
      <w:bookmarkEnd w:id="25"/>
      <w:bookmarkEnd w:id="26"/>
      <w:r>
        <w:t xml:space="preserve">This Quick Start </w:t>
      </w:r>
      <w:r w:rsidRPr="00B36ABE">
        <w:t xml:space="preserve">assumes familiarity with </w:t>
      </w:r>
      <w:commentRangeStart w:id="29"/>
      <w:r w:rsidRPr="00B36ABE">
        <w:t>&lt;knowledge expectations&gt;</w:t>
      </w:r>
      <w:commentRangeEnd w:id="29"/>
      <w:r>
        <w:rPr>
          <w:rStyle w:val="CommentReference"/>
        </w:rPr>
        <w:commentReference w:id="29"/>
      </w:r>
      <w:r w:rsidRPr="00B36ABE">
        <w:t>.</w:t>
      </w:r>
    </w:p>
    <w:p w14:paraId="72447025" w14:textId="5C38BD85" w:rsidR="00B36ABE" w:rsidRDefault="00B36ABE" w:rsidP="008934B8">
      <w:r>
        <w:t xml:space="preserve">This deployment guide also requires a moderate level of familiarity with AWS services. If you’re new to AWS, visit the </w:t>
      </w:r>
      <w:hyperlink r:id="rId15" w:history="1">
        <w:r>
          <w:rPr>
            <w:rStyle w:val="Hyperlink"/>
          </w:rPr>
          <w:t>Getting Started Resource Center</w:t>
        </w:r>
      </w:hyperlink>
      <w:r>
        <w:t xml:space="preserve"> </w:t>
      </w:r>
      <w:r w:rsidR="00334434">
        <w:t>and the</w:t>
      </w:r>
      <w:r>
        <w:t xml:space="preserve"> </w:t>
      </w:r>
      <w:hyperlink r:id="rId16"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30" w:name="_Toc32828017"/>
      <w:r>
        <w:t>AWS account</w:t>
      </w:r>
      <w:bookmarkEnd w:id="30"/>
    </w:p>
    <w:p w14:paraId="4A642949" w14:textId="5FF2DDA4" w:rsidR="00320A09" w:rsidRDefault="00320A09" w:rsidP="00320A09">
      <w:r>
        <w:t xml:space="preserve">If you don’t already have an AWS account, create one at </w:t>
      </w:r>
      <w:hyperlink r:id="rId17"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31" w:name="_Technical_requirements"/>
      <w:bookmarkStart w:id="32" w:name="_Toc32828018"/>
      <w:bookmarkEnd w:id="31"/>
      <w:r>
        <w:t>Technical r</w:t>
      </w:r>
      <w:r w:rsidR="00334434">
        <w:t>equirements</w:t>
      </w:r>
      <w:r w:rsidR="002B436C">
        <w:rPr>
          <w:rStyle w:val="CommentReference"/>
          <w:rFonts w:ascii="Georgia" w:hAnsi="Georgia"/>
          <w:bCs/>
          <w:color w:val="212120"/>
        </w:rPr>
        <w:commentReference w:id="33"/>
      </w:r>
      <w:bookmarkEnd w:id="32"/>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F450B2" w:rsidP="00384C28">
            <w:pPr>
              <w:pStyle w:val="Tabletext"/>
              <w:widowControl w:val="0"/>
            </w:pPr>
            <w:hyperlink r:id="rId18"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19"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0"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1"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625E0C3C"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4"/>
                  <w:r>
                    <w:t>&lt;n&gt;</w:t>
                  </w:r>
                  <w:commentRangeEnd w:id="34"/>
                  <w:r>
                    <w:rPr>
                      <w:rStyle w:val="CommentReference"/>
                      <w:rFonts w:cs="Times New Roman"/>
                      <w:color w:val="212120"/>
                    </w:rPr>
                    <w:commentReference w:id="34"/>
                  </w:r>
                </w:p>
              </w:tc>
            </w:tr>
            <w:tr w:rsidR="00884E48" w14:paraId="33315988"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94B253" w14:textId="77777777" w:rsidR="00884E48" w:rsidRDefault="00884E48" w:rsidP="009C02EF">
                  <w:pPr>
                    <w:pStyle w:val="Tabletext"/>
                    <w:widowControl w:val="0"/>
                  </w:pPr>
                  <w:r>
                    <w:t>Elastic IP addresses</w:t>
                  </w:r>
                </w:p>
              </w:tc>
              <w:tc>
                <w:tcPr>
                  <w:tcW w:w="2775" w:type="dxa"/>
                  <w:vAlign w:val="center"/>
                  <w:hideMark/>
                </w:tcPr>
                <w:p w14:paraId="7BBA3FDF" w14:textId="59A79A3A"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622EB5BE"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45C09BE1"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3C236CA8" w:rsidR="00884E48" w:rsidRDefault="00884E48" w:rsidP="00B15B3A">
                  <w:pPr>
                    <w:pStyle w:val="Tabletext"/>
                    <w:widowControl w:val="0"/>
                  </w:pPr>
                  <w:r>
                    <w:t>&lt;type&gt; instances</w:t>
                  </w:r>
                </w:p>
              </w:tc>
              <w:tc>
                <w:tcPr>
                  <w:tcW w:w="2775" w:type="dxa"/>
                  <w:tcBorders>
                    <w:top w:val="single" w:sz="4" w:space="0" w:color="auto"/>
                    <w:bottom w:val="single" w:sz="4" w:space="0" w:color="auto"/>
                  </w:tcBorders>
                  <w:vAlign w:val="center"/>
                </w:tcPr>
                <w:p w14:paraId="24063D6F" w14:textId="186AD9B1" w:rsidR="00884E48" w:rsidRDefault="00884E48"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F450B2" w:rsidP="00384C28">
            <w:pPr>
              <w:pStyle w:val="Tabletext"/>
            </w:pPr>
            <w:hyperlink r:id="rId22" w:history="1">
              <w:r w:rsidR="00334434" w:rsidRPr="00772339">
                <w:rPr>
                  <w:rStyle w:val="Hyperlink"/>
                  <w:b w:val="0"/>
                </w:rPr>
                <w:t>Regions</w:t>
              </w:r>
            </w:hyperlink>
          </w:p>
        </w:tc>
        <w:tc>
          <w:tcPr>
            <w:tcW w:w="7221" w:type="dxa"/>
          </w:tcPr>
          <w:p w14:paraId="42378CDD" w14:textId="34B2187B"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 xml:space="preserve">This deployment includes </w:t>
            </w:r>
            <w:commentRangeStart w:id="35"/>
            <w:r>
              <w:t>&lt;service&gt;</w:t>
            </w:r>
            <w:commentRangeEnd w:id="35"/>
            <w:r>
              <w:rPr>
                <w:rStyle w:val="CommentReference"/>
                <w:rFonts w:cs="Times New Roman"/>
                <w:color w:val="212120"/>
              </w:rPr>
              <w:commentReference w:id="35"/>
            </w:r>
            <w:r>
              <w:t>, which isn’t currently supported in all AWS Regions. F</w:t>
            </w:r>
            <w:r w:rsidR="0002403B">
              <w:t>or a current list of supported R</w:t>
            </w:r>
            <w:r>
              <w:t xml:space="preserve">egions, see </w:t>
            </w:r>
            <w:hyperlink r:id="rId23" w:history="1">
              <w:r w:rsidR="00EA48D6">
                <w:rPr>
                  <w:rStyle w:val="Hyperlink"/>
                </w:rPr>
                <w:t>Service Endpoin</w:t>
              </w:r>
              <w:r w:rsidR="00EA48D6">
                <w:rPr>
                  <w:rStyle w:val="Hyperlink"/>
                </w:rPr>
                <w:t>t</w:t>
              </w:r>
              <w:r w:rsidR="00EA48D6">
                <w:rPr>
                  <w:rStyle w:val="Hyperlink"/>
                </w:rPr>
                <w:t>s</w:t>
              </w:r>
              <w:r w:rsidR="00EA48D6">
                <w:rPr>
                  <w:rStyle w:val="Hyperlink"/>
                </w:rPr>
                <w:t xml:space="preserve">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F450B2" w:rsidP="00384C28">
            <w:pPr>
              <w:pStyle w:val="Tabletext"/>
              <w:rPr>
                <w:rStyle w:val="Hyperlink"/>
                <w:b w:val="0"/>
              </w:rPr>
            </w:pPr>
            <w:hyperlink r:id="rId24"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5"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F450B2" w:rsidP="00384C28">
            <w:pPr>
              <w:pStyle w:val="Tabletext"/>
              <w:rPr>
                <w:b w:val="0"/>
              </w:rPr>
            </w:pPr>
            <w:hyperlink r:id="rId26"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6" w:name="_Toc32828019"/>
      <w:r>
        <w:t xml:space="preserve">Deployment </w:t>
      </w:r>
      <w:bookmarkEnd w:id="27"/>
      <w:r w:rsidR="007858F3">
        <w:t>o</w:t>
      </w:r>
      <w:r>
        <w:t>ptions</w:t>
      </w:r>
      <w:bookmarkEnd w:id="28"/>
      <w:bookmarkEnd w:id="36"/>
    </w:p>
    <w:p w14:paraId="1AA19D7E" w14:textId="77777777" w:rsidR="0044694D" w:rsidRDefault="0044694D" w:rsidP="002B436C">
      <w:pPr>
        <w:keepNext/>
        <w:keepLines/>
        <w:spacing w:after="140"/>
      </w:pPr>
      <w:r>
        <w:t>This Quick Start provides two deployment options:</w:t>
      </w:r>
    </w:p>
    <w:p w14:paraId="45239BB4" w14:textId="1F68CEE1" w:rsidR="0044694D" w:rsidRPr="00CC5D81" w:rsidRDefault="00157CEE" w:rsidP="002B436C">
      <w:pPr>
        <w:pStyle w:val="ListBullet"/>
        <w:keepNext/>
        <w:keepLines/>
      </w:pPr>
      <w:r w:rsidRPr="008934B8">
        <w:rPr>
          <w:rStyle w:val="Run-inhead"/>
        </w:rPr>
        <w:t>Deploy</w:t>
      </w:r>
      <w:r w:rsidR="0044694D" w:rsidRPr="008934B8">
        <w:rPr>
          <w:rStyle w:val="Run-inhead"/>
        </w:rPr>
        <w:t xml:space="preserve"> &lt;software&gt;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44694D" w:rsidRPr="007858F3">
        <w:t>&lt;software&gt;</w:t>
      </w:r>
      <w:r w:rsidR="0044694D" w:rsidRPr="006423F9">
        <w:t xml:space="preserve"> </w:t>
      </w:r>
      <w:r w:rsidR="0044694D" w:rsidRPr="00875666">
        <w:t xml:space="preserve">into </w:t>
      </w:r>
      <w:r w:rsidR="0044694D">
        <w:t>this</w:t>
      </w:r>
      <w:r w:rsidR="0044694D" w:rsidRPr="00875666">
        <w:t xml:space="preserve"> new VPC.</w:t>
      </w:r>
    </w:p>
    <w:p w14:paraId="02191353" w14:textId="5A494468" w:rsidR="0044694D" w:rsidRDefault="00157CEE" w:rsidP="00527E25">
      <w:pPr>
        <w:pStyle w:val="ListBullet"/>
        <w:spacing w:after="280"/>
      </w:pPr>
      <w:r w:rsidRPr="008934B8">
        <w:rPr>
          <w:rStyle w:val="Run-inhead"/>
        </w:rPr>
        <w:t>Deploy</w:t>
      </w:r>
      <w:r w:rsidR="0044694D" w:rsidRPr="008934B8">
        <w:rPr>
          <w:rStyle w:val="Run-inhead"/>
        </w:rPr>
        <w:t xml:space="preserve"> &lt;software&gt; into an existing VPC</w:t>
      </w:r>
      <w:r>
        <w:t xml:space="preserve">. This option </w:t>
      </w:r>
      <w:r w:rsidR="0044694D" w:rsidRPr="00CC5D81">
        <w:t xml:space="preserve">provisions </w:t>
      </w:r>
      <w:r w:rsidR="0044694D" w:rsidRPr="007858F3">
        <w:t>&lt;software&gt;</w:t>
      </w:r>
      <w:r w:rsidR="0044694D" w:rsidRPr="00CC5D81">
        <w:t xml:space="preserve"> in your existing </w:t>
      </w:r>
      <w:r w:rsidR="0044694D">
        <w:t xml:space="preserve">AWS </w:t>
      </w:r>
      <w:r w:rsidR="0044694D" w:rsidRPr="00CC5D81">
        <w:t>infrastructure.</w:t>
      </w:r>
    </w:p>
    <w:p w14:paraId="38E43A3A" w14:textId="1B8409A0" w:rsidR="00774CB0" w:rsidRDefault="002313FE" w:rsidP="00527E25">
      <w:pPr>
        <w:spacing w:after="400"/>
      </w:pPr>
      <w:r>
        <w:lastRenderedPageBreak/>
        <w:t xml:space="preserve">The Quick Start provides separate templates for these options. It also lets you configure CIDR blocks, instance types, and </w:t>
      </w:r>
      <w:r w:rsidRPr="00527E25">
        <w:t>&lt;software&gt;</w:t>
      </w:r>
      <w:r>
        <w:t xml:space="preserve"> settings, as discussed later in this guide.</w:t>
      </w:r>
    </w:p>
    <w:p w14:paraId="00D84EFC" w14:textId="7A5BF6E6" w:rsidR="008501AB" w:rsidRDefault="00BF519E" w:rsidP="008B2968">
      <w:pPr>
        <w:pStyle w:val="Heading1"/>
      </w:pPr>
      <w:bookmarkStart w:id="37" w:name="_Deployment_Steps"/>
      <w:bookmarkStart w:id="38" w:name="_Toc32828020"/>
      <w:bookmarkEnd w:id="37"/>
      <w:r>
        <w:t>Deployment</w:t>
      </w:r>
      <w:r w:rsidR="00030447">
        <w:t xml:space="preserve"> s</w:t>
      </w:r>
      <w:r w:rsidR="001E4301">
        <w:t>teps</w:t>
      </w:r>
      <w:bookmarkEnd w:id="38"/>
    </w:p>
    <w:p w14:paraId="562C457E" w14:textId="30024CFB" w:rsidR="00F0735F" w:rsidRDefault="004B313D" w:rsidP="008934B8">
      <w:pPr>
        <w:pStyle w:val="Heading2"/>
        <w:spacing w:before="140"/>
      </w:pPr>
      <w:bookmarkStart w:id="39" w:name="_Toc32828021"/>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9"/>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27"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A92BF84" w:rsidR="004B313D" w:rsidRDefault="004B313D" w:rsidP="008934B8">
      <w:pPr>
        <w:pStyle w:val="Heading2"/>
      </w:pPr>
      <w:bookmarkStart w:id="40" w:name="_Step_2._Subscribe"/>
      <w:bookmarkStart w:id="41" w:name="_Toc470792040"/>
      <w:bookmarkStart w:id="42" w:name="_Toc32828022"/>
      <w:bookmarkEnd w:id="40"/>
      <w:r>
        <w:t xml:space="preserve">Step 2. Subscribe to the </w:t>
      </w:r>
      <w:r w:rsidRPr="00421FE9">
        <w:t>&lt;software&gt;</w:t>
      </w:r>
      <w:r w:rsidRPr="00692312">
        <w:rPr>
          <w:color w:val="C00000"/>
        </w:rPr>
        <w:t xml:space="preserve"> </w:t>
      </w:r>
      <w:r>
        <w:t>AMI</w:t>
      </w:r>
      <w:bookmarkEnd w:id="41"/>
      <w:r w:rsidR="003D23D8">
        <w:rPr>
          <w:rStyle w:val="CommentReference"/>
          <w:rFonts w:ascii="Georgia" w:hAnsi="Georgia"/>
          <w:bCs/>
          <w:color w:val="212120"/>
        </w:rPr>
        <w:commentReference w:id="43"/>
      </w:r>
      <w:bookmarkEnd w:id="42"/>
    </w:p>
    <w:p w14:paraId="7631F7FC" w14:textId="1A21186A"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Pr="00FF7C6E">
        <w:t xml:space="preserve"> </w:t>
      </w:r>
      <w:r w:rsidR="00421FE9">
        <w:t>for &lt;software&gt;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1E5DABE9" w:rsidR="004B313D" w:rsidRDefault="004B313D" w:rsidP="001F0674">
      <w:pPr>
        <w:pStyle w:val="ListNumber"/>
        <w:numPr>
          <w:ilvl w:val="0"/>
          <w:numId w:val="5"/>
        </w:numPr>
      </w:pPr>
      <w:r>
        <w:t>Open the page for</w:t>
      </w:r>
      <w:r w:rsidR="00FF7C6E">
        <w:t xml:space="preserve"> the</w:t>
      </w:r>
      <w:r>
        <w:t xml:space="preserve"> </w:t>
      </w:r>
      <w:commentRangeStart w:id="44"/>
      <w:r w:rsidRPr="004266AD">
        <w:t>&lt;software&gt;</w:t>
      </w:r>
      <w:r w:rsidR="00FF7C6E" w:rsidRPr="00FF7C6E">
        <w:t xml:space="preserve"> AMI</w:t>
      </w:r>
      <w:commentRangeEnd w:id="44"/>
      <w:r w:rsidR="003D23D8">
        <w:rPr>
          <w:rStyle w:val="CommentReference"/>
        </w:rPr>
        <w:commentReference w:id="44"/>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28"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5" w:name="_Toc32828023"/>
      <w:r>
        <w:lastRenderedPageBreak/>
        <w:t>Step 3</w:t>
      </w:r>
      <w:r w:rsidR="00F0735F" w:rsidRPr="00DF03A2">
        <w:t>. Launch the</w:t>
      </w:r>
      <w:r w:rsidR="00F53833">
        <w:t xml:space="preserve"> Quick Start</w:t>
      </w:r>
      <w:bookmarkEnd w:id="45"/>
    </w:p>
    <w:p w14:paraId="17517089" w14:textId="37EEB004" w:rsidR="006744E9" w:rsidRDefault="000C74A0" w:rsidP="00CC4708">
      <w:pPr>
        <w:pStyle w:val="Note"/>
        <w:keepNext/>
      </w:pPr>
      <w:r w:rsidRPr="000C74A0">
        <w:rPr>
          <w:b/>
        </w:rPr>
        <w:t>Note:</w:t>
      </w:r>
      <w:r>
        <w:t xml:space="preserve"> </w:t>
      </w:r>
      <w:r w:rsidR="006744E9" w:rsidRPr="00487A30">
        <w:t xml:space="preserve">You are responsible for the cost of the AWS services used </w:t>
      </w:r>
      <w:r w:rsidR="006744E9">
        <w:t>while running this Quick Start reference d</w:t>
      </w:r>
      <w:r w:rsidR="006744E9" w:rsidRPr="00487A30">
        <w:t xml:space="preserve">eployment. </w:t>
      </w:r>
      <w:r w:rsidR="006744E9" w:rsidRPr="00EA6A7D">
        <w:t xml:space="preserve">There is no additional cost for using this Quick Start. </w:t>
      </w:r>
      <w:r w:rsidR="006744E9">
        <w:t xml:space="preserve">For full details, see the pricing pages for each AWS service </w:t>
      </w:r>
      <w:r w:rsidR="00DB3109">
        <w:t>used by</w:t>
      </w:r>
      <w:r w:rsidR="006744E9">
        <w:t xml:space="preserve"> this Quick Start. Prices are</w:t>
      </w:r>
      <w:r w:rsidR="006744E9" w:rsidRPr="00EA6A7D">
        <w:t xml:space="preserve"> subject</w:t>
      </w:r>
      <w:r w:rsidR="006744E9">
        <w:t xml:space="preserve"> to change.</w:t>
      </w:r>
    </w:p>
    <w:p w14:paraId="0B595FC1" w14:textId="021FB50B" w:rsidR="0044694D" w:rsidRDefault="002731AA" w:rsidP="0044694D">
      <w:pPr>
        <w:pStyle w:val="ListNumber"/>
        <w:keepNext/>
        <w:numPr>
          <w:ilvl w:val="0"/>
          <w:numId w:val="13"/>
        </w:numPr>
        <w:spacing w:after="320"/>
      </w:pPr>
      <w:r>
        <w:t>Sign in to your AWS account, and c</w:t>
      </w:r>
      <w:r w:rsidR="0044694D">
        <w:t>hoose one of the following options to l</w:t>
      </w:r>
      <w:r w:rsidR="0044694D" w:rsidRPr="00752989">
        <w:t>aunch the AWS CloudFormation template</w:t>
      </w:r>
      <w:r w:rsidR="0044694D">
        <w:t xml:space="preserve">. For help </w:t>
      </w:r>
      <w:r w:rsidR="00DB3109">
        <w:t xml:space="preserve">with </w:t>
      </w:r>
      <w:r w:rsidR="0044694D">
        <w:t xml:space="preserve">choosing an option, see </w:t>
      </w:r>
      <w:hyperlink w:anchor="_Deployment_Options" w:history="1">
        <w:r w:rsidR="0044694D">
          <w:rPr>
            <w:rStyle w:val="Hyperlink"/>
          </w:rPr>
          <w:t>deployment options</w:t>
        </w:r>
      </w:hyperlink>
      <w:r w:rsidR="0044694D">
        <w:t xml:space="preserve"> earlier in this guide.</w:t>
      </w:r>
    </w:p>
    <w:tbl>
      <w:tblPr>
        <w:tblStyle w:val="TableGrid"/>
        <w:tblW w:w="806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032"/>
      </w:tblGrid>
      <w:tr w:rsidR="00F02EDD" w14:paraId="56F1A396" w14:textId="77777777" w:rsidTr="00932726">
        <w:trPr>
          <w:trHeight w:val="1152"/>
          <w:jc w:val="center"/>
        </w:trPr>
        <w:tc>
          <w:tcPr>
            <w:tcW w:w="4011" w:type="dxa"/>
            <w:vAlign w:val="bottom"/>
          </w:tcPr>
          <w:p w14:paraId="421BFEDB" w14:textId="77777777" w:rsidR="00F02EDD" w:rsidRPr="00D44441" w:rsidRDefault="00F02EDD"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tc>
        <w:tc>
          <w:tcPr>
            <w:tcW w:w="4011" w:type="dxa"/>
            <w:vAlign w:val="bottom"/>
          </w:tcPr>
          <w:p w14:paraId="470CF3CC" w14:textId="5581A5AF" w:rsidR="00F02EDD" w:rsidRDefault="002A2175" w:rsidP="00932726">
            <w:pPr>
              <w:pStyle w:val="Picture"/>
              <w:rPr>
                <w:noProof/>
              </w:rPr>
            </w:pPr>
            <w:r>
              <w:rPr>
                <w:noProof/>
              </w:rPr>
              <w:drawing>
                <wp:inline distT="0" distB="0" distL="0" distR="0" wp14:anchorId="69BDFCD8" wp14:editId="5D242952">
                  <wp:extent cx="2194560" cy="457200"/>
                  <wp:effectExtent l="19050" t="19050" r="34290" b="38100"/>
                  <wp:docPr id="5" name="Diagram 5">
                    <a:hlinkClick xmlns:a="http://schemas.openxmlformats.org/drawingml/2006/main" r:id="rId29"/>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tc>
      </w:tr>
      <w:tr w:rsidR="000E47EA" w14:paraId="2D4D2B6F" w14:textId="77777777" w:rsidTr="00932726">
        <w:trPr>
          <w:trHeight w:val="144"/>
          <w:jc w:val="center"/>
        </w:trPr>
        <w:tc>
          <w:tcPr>
            <w:tcW w:w="4011" w:type="dxa"/>
            <w:vAlign w:val="center"/>
          </w:tcPr>
          <w:p w14:paraId="5E3570AB" w14:textId="4900C8D9" w:rsidR="000E47EA" w:rsidRDefault="00F450B2" w:rsidP="006B15E8">
            <w:pPr>
              <w:pStyle w:val="Picture"/>
              <w:spacing w:before="0"/>
              <w:rPr>
                <w:noProof/>
              </w:rPr>
            </w:pPr>
            <w:hyperlink r:id="rId40"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 </w:t>
              </w:r>
              <w:r w:rsidR="000E47EA" w:rsidRPr="002C6BEE">
                <w:rPr>
                  <w:rStyle w:val="Hyperlink"/>
                  <w:sz w:val="22"/>
                </w:rPr>
                <w:br/>
                <w:t>new VPC on AWS</w:t>
              </w:r>
            </w:hyperlink>
          </w:p>
        </w:tc>
        <w:tc>
          <w:tcPr>
            <w:tcW w:w="4011" w:type="dxa"/>
            <w:vAlign w:val="center"/>
          </w:tcPr>
          <w:p w14:paraId="4330417D" w14:textId="3DE5DB15" w:rsidR="000E47EA" w:rsidRPr="00F86246" w:rsidRDefault="00F450B2" w:rsidP="006B15E8">
            <w:pPr>
              <w:pStyle w:val="Picture"/>
              <w:spacing w:before="0"/>
              <w:rPr>
                <w:rStyle w:val="Hyperlink"/>
                <w:color w:val="262626" w:themeColor="text1" w:themeTint="D9"/>
                <w:u w:val="none"/>
              </w:rPr>
            </w:pPr>
            <w:hyperlink r:id="rId41" w:history="1">
              <w:r w:rsidR="000E47EA" w:rsidRPr="002C6BEE">
                <w:rPr>
                  <w:rStyle w:val="Hyperlink"/>
                  <w:sz w:val="22"/>
                </w:rPr>
                <w:t xml:space="preserve">Deploy </w:t>
              </w:r>
              <w:r w:rsidR="002C6BEE" w:rsidRPr="002C6BEE">
                <w:rPr>
                  <w:rStyle w:val="Hyperlink"/>
                  <w:sz w:val="22"/>
                </w:rPr>
                <w:t>&lt;software&gt;</w:t>
              </w:r>
              <w:r w:rsidR="000E47EA" w:rsidRPr="002C6BEE">
                <w:rPr>
                  <w:rStyle w:val="Hyperlink"/>
                  <w:sz w:val="22"/>
                </w:rPr>
                <w:t xml:space="preserve"> into an </w:t>
              </w:r>
              <w:r w:rsidR="000E47EA" w:rsidRPr="002C6BEE">
                <w:rPr>
                  <w:rStyle w:val="Hyperlink"/>
                  <w:sz w:val="22"/>
                </w:rPr>
                <w:br/>
                <w:t>existing VPC on AWS</w:t>
              </w:r>
            </w:hyperlink>
          </w:p>
        </w:tc>
      </w:tr>
    </w:tbl>
    <w:p w14:paraId="50854172" w14:textId="77777777" w:rsidR="001F0674" w:rsidRDefault="001F0674" w:rsidP="00B71085">
      <w:pPr>
        <w:spacing w:after="0"/>
      </w:pPr>
    </w:p>
    <w:p w14:paraId="0E3D01B4" w14:textId="5A9C7AF7" w:rsidR="006B054C" w:rsidRDefault="0044694D" w:rsidP="00CC4708">
      <w:pPr>
        <w:pStyle w:val="Note"/>
      </w:pPr>
      <w:r w:rsidRPr="007E3B5F">
        <w:rPr>
          <w:b/>
        </w:rPr>
        <w:t>Important</w:t>
      </w:r>
      <w:r w:rsidR="005F5348">
        <w:rPr>
          <w:b/>
        </w:rPr>
        <w:t>:</w:t>
      </w:r>
      <w:r w:rsidRPr="007E3B5F">
        <w:t xml:space="preserve"> If you’re deploying </w:t>
      </w:r>
      <w:r w:rsidRPr="006744E9">
        <w:t>&lt;software&gt;</w:t>
      </w:r>
      <w:r w:rsidRPr="007E3B5F">
        <w:t xml:space="preserve"> into an existing VPC, make sure that your VPC has </w:t>
      </w:r>
      <w:commentRangeStart w:id="46"/>
      <w:r w:rsidRPr="007E3B5F">
        <w:t xml:space="preserve">two private subnets in different Availability Zones for the </w:t>
      </w:r>
      <w:r w:rsidR="006744E9">
        <w:t>workload</w:t>
      </w:r>
      <w:r w:rsidRPr="007E3B5F">
        <w:t xml:space="preserve"> instances</w:t>
      </w:r>
      <w:commentRangeEnd w:id="46"/>
      <w:r w:rsidR="00D32ABF">
        <w:rPr>
          <w:rStyle w:val="CommentReference"/>
        </w:rPr>
        <w:commentReference w:id="46"/>
      </w:r>
      <w:r w:rsidR="00F84D99">
        <w:t xml:space="preserve">, and that the subnets </w:t>
      </w:r>
      <w:r w:rsidR="006423F9">
        <w:t>aren’t</w:t>
      </w:r>
      <w:r w:rsidR="00F84D99">
        <w:t xml:space="preserve"> shared</w:t>
      </w:r>
      <w:r w:rsidR="00F84D99" w:rsidRPr="007E3B5F">
        <w:t>.</w:t>
      </w:r>
      <w:r w:rsidR="00F84D99">
        <w:t xml:space="preserve"> This Quick Start doesn’t support </w:t>
      </w:r>
      <w:hyperlink r:id="rId42" w:history="1">
        <w:r w:rsidR="00F84D99" w:rsidRPr="00D92F4C">
          <w:rPr>
            <w:rStyle w:val="Hyperlink"/>
          </w:rPr>
          <w:t>shared subnets</w:t>
        </w:r>
      </w:hyperlink>
      <w:r w:rsidRPr="007E3B5F">
        <w:t xml:space="preserve">. These subnets require </w:t>
      </w:r>
      <w:hyperlink r:id="rId43" w:history="1">
        <w:r w:rsidRPr="00271533">
          <w:rPr>
            <w:rStyle w:val="Hyperlink"/>
            <w:rFonts w:eastAsiaTheme="majorEastAsia"/>
          </w:rPr>
          <w:t>NAT gateways</w:t>
        </w:r>
      </w:hyperlink>
      <w:r w:rsidRPr="00D32ABF">
        <w:t xml:space="preserve"> i</w:t>
      </w:r>
      <w:r w:rsidRPr="007E3B5F">
        <w:t xml:space="preserve">n their route tables, to allow the instances to download packages and software without exposing them to the </w:t>
      </w:r>
      <w:r w:rsidR="00B83C1D">
        <w:t>i</w:t>
      </w:r>
      <w:r w:rsidR="006B054C">
        <w:t>nternet.</w:t>
      </w:r>
    </w:p>
    <w:p w14:paraId="346B95F3" w14:textId="4C2B4559" w:rsidR="0044694D" w:rsidRPr="007E3B5F" w:rsidRDefault="006B054C" w:rsidP="00CC4708">
      <w:pPr>
        <w:pStyle w:val="Note"/>
      </w:pPr>
      <w:r>
        <w:t>A</w:t>
      </w:r>
      <w:r w:rsidR="0044694D" w:rsidRPr="007E3B5F">
        <w:t>lso</w:t>
      </w:r>
      <w:r>
        <w:t>,</w:t>
      </w:r>
      <w:r w:rsidR="0044694D" w:rsidRPr="007E3B5F">
        <w:t xml:space="preserve"> </w:t>
      </w:r>
      <w:r>
        <w:t>make sure that</w:t>
      </w:r>
      <w:r w:rsidRPr="007E3B5F">
        <w:t xml:space="preserve"> </w:t>
      </w:r>
      <w:r w:rsidR="0044694D" w:rsidRPr="007E3B5F">
        <w:t xml:space="preserve">the domain name option in the DHCP options </w:t>
      </w:r>
      <w:r>
        <w:t xml:space="preserve">is configured </w:t>
      </w:r>
      <w:r w:rsidR="0044694D" w:rsidRPr="007E3B5F">
        <w:t xml:space="preserve">as explained in the </w:t>
      </w:r>
      <w:hyperlink r:id="rId44" w:tgtFrame="_blank" w:history="1">
        <w:r w:rsidR="0044694D" w:rsidRPr="0029599C">
          <w:rPr>
            <w:rStyle w:val="Hyperlink"/>
            <w:rFonts w:eastAsiaTheme="majorEastAsia"/>
          </w:rPr>
          <w:t>Amazon VPC documentation</w:t>
        </w:r>
      </w:hyperlink>
      <w:r w:rsidR="006A482F">
        <w:t xml:space="preserve">. You </w:t>
      </w:r>
      <w:r w:rsidR="003F6596">
        <w:t>provide</w:t>
      </w:r>
      <w:r w:rsidR="0044694D" w:rsidRPr="007E3B5F">
        <w:t xml:space="preserve"> your VPC settings when you launch the Quick Start.</w:t>
      </w:r>
    </w:p>
    <w:p w14:paraId="1E645DDA" w14:textId="252ED110" w:rsidR="0044694D" w:rsidRDefault="0044694D" w:rsidP="00C010F5">
      <w:pPr>
        <w:pStyle w:val="ListParagraph"/>
        <w:spacing w:before="280"/>
        <w:rPr>
          <w:noProof/>
        </w:rPr>
      </w:pPr>
      <w:r>
        <w:t xml:space="preserve">Each deployment takes </w:t>
      </w:r>
      <w:r w:rsidRPr="006744E9">
        <w:t>about &lt;x&gt;</w:t>
      </w:r>
      <w:r>
        <w:t xml:space="preserve"> </w:t>
      </w:r>
      <w:r w:rsidR="00DB3109">
        <w:t xml:space="preserve">minutes </w:t>
      </w:r>
      <w:r>
        <w:t>to complete.</w:t>
      </w:r>
      <w:r w:rsidRPr="006B009D">
        <w:rPr>
          <w:noProof/>
        </w:rPr>
        <w:t xml:space="preserve"> </w:t>
      </w:r>
    </w:p>
    <w:p w14:paraId="0B712E1E" w14:textId="0D9CADBF" w:rsidR="0044694D" w:rsidRDefault="0002403B" w:rsidP="002731AA">
      <w:pPr>
        <w:pStyle w:val="ListNumber"/>
        <w:numPr>
          <w:ilvl w:val="0"/>
          <w:numId w:val="5"/>
        </w:numPr>
        <w:spacing w:after="280"/>
      </w:pPr>
      <w:r>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44694D" w:rsidRPr="006744E9">
        <w:t>&lt;software&gt;</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192C71C7" w:rsidR="002731AA" w:rsidRDefault="002731AA" w:rsidP="002731AA">
      <w:pPr>
        <w:pStyle w:val="Note"/>
      </w:pPr>
      <w:commentRangeStart w:id="47"/>
      <w:r w:rsidRPr="001022EC">
        <w:rPr>
          <w:b/>
        </w:rPr>
        <w:lastRenderedPageBreak/>
        <w:t>Note</w:t>
      </w:r>
      <w:commentRangeEnd w:id="47"/>
      <w:r>
        <w:rPr>
          <w:rStyle w:val="CommentReference"/>
        </w:rPr>
        <w:commentReference w:id="47"/>
      </w:r>
      <w:r w:rsidR="005F5348">
        <w:rPr>
          <w:b/>
        </w:rPr>
        <w:t>:</w:t>
      </w:r>
      <w:r>
        <w:t xml:space="preserve"> This deployment includes Amazon EFS, which isn’t currently supported in all AWS Regions. F</w:t>
      </w:r>
      <w:r w:rsidR="0002403B">
        <w:t>or a current list of supported R</w:t>
      </w:r>
      <w:r>
        <w:t xml:space="preserve">egions, see the </w:t>
      </w:r>
      <w:hyperlink r:id="rId45" w:history="1">
        <w:r w:rsidR="003428C0">
          <w:rPr>
            <w:rStyle w:val="Hyperlink"/>
          </w:rPr>
          <w:t>endpoints and quotas webpage</w:t>
        </w:r>
      </w:hyperlink>
      <w:r>
        <w:t>.</w:t>
      </w:r>
    </w:p>
    <w:p w14:paraId="1002F80A" w14:textId="60203B16" w:rsidR="0044694D" w:rsidRDefault="0044694D" w:rsidP="0044694D">
      <w:pPr>
        <w:pStyle w:val="ListNumber"/>
        <w:numPr>
          <w:ilvl w:val="0"/>
          <w:numId w:val="5"/>
        </w:numPr>
      </w:pPr>
      <w:r>
        <w:t xml:space="preserve">On the </w:t>
      </w:r>
      <w:r w:rsidR="003E0074">
        <w:rPr>
          <w:b/>
        </w:rPr>
        <w:t>Create stack</w:t>
      </w:r>
      <w:r>
        <w:t xml:space="preserve"> page, keep the default setting</w:t>
      </w:r>
      <w:r w:rsidRPr="00BB0F9D">
        <w:t xml:space="preserve"> for </w:t>
      </w:r>
      <w:r>
        <w:t>the template URL</w:t>
      </w:r>
      <w:r w:rsidRPr="00BB0F9D">
        <w:t>, and then choose</w:t>
      </w:r>
      <w:r>
        <w:rPr>
          <w:b/>
        </w:rPr>
        <w:t xml:space="preserve"> Next</w:t>
      </w:r>
      <w:r>
        <w:t>.</w:t>
      </w:r>
    </w:p>
    <w:p w14:paraId="5CF24184" w14:textId="2EEDC2FA" w:rsidR="0044694D" w:rsidRDefault="0044694D" w:rsidP="0044694D">
      <w:pPr>
        <w:pStyle w:val="ListNumber"/>
        <w:numPr>
          <w:ilvl w:val="0"/>
          <w:numId w:val="5"/>
        </w:numPr>
      </w:pPr>
      <w:r>
        <w:t xml:space="preserve">On the </w:t>
      </w:r>
      <w:r w:rsidRPr="00191EA4">
        <w:rPr>
          <w:b/>
        </w:rPr>
        <w:t xml:space="preserve">Specify </w:t>
      </w:r>
      <w:r w:rsidR="005B313B">
        <w:rPr>
          <w:b/>
        </w:rPr>
        <w:t>stack details</w:t>
      </w:r>
      <w:r w:rsidR="005B313B">
        <w:t xml:space="preserve"> </w:t>
      </w:r>
      <w:r>
        <w:t xml:space="preserve">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2FAF7F82" w:rsidR="0044694D" w:rsidRDefault="00F450B2" w:rsidP="008934B8">
      <w:pPr>
        <w:pStyle w:val="ListBullet2"/>
      </w:pPr>
      <w:hyperlink w:anchor="_Option_1:_Parameters" w:history="1">
        <w:r w:rsidR="0044694D">
          <w:rPr>
            <w:rStyle w:val="Hyperlink"/>
          </w:rPr>
          <w:t>Parameters for deploying &lt;software&gt;</w:t>
        </w:r>
        <w:r w:rsidR="0044694D" w:rsidRPr="002F1DB1">
          <w:rPr>
            <w:rStyle w:val="Hyperlink"/>
          </w:rPr>
          <w:t xml:space="preserve"> into a new VPC</w:t>
        </w:r>
      </w:hyperlink>
    </w:p>
    <w:p w14:paraId="03827932" w14:textId="3614D5B1" w:rsidR="0044694D" w:rsidRPr="006744E9" w:rsidRDefault="00F450B2" w:rsidP="008934B8">
      <w:pPr>
        <w:pStyle w:val="ListBullet2"/>
        <w:rPr>
          <w:rStyle w:val="Hyperlink"/>
          <w:color w:val="212120"/>
          <w:u w:val="none"/>
        </w:rPr>
      </w:pPr>
      <w:hyperlink w:anchor="_Option_2:_Parameters" w:history="1">
        <w:r w:rsidR="0044694D">
          <w:rPr>
            <w:rStyle w:val="Hyperlink"/>
          </w:rPr>
          <w:t>Parameters for deploying &lt;software&gt;</w:t>
        </w:r>
        <w:r w:rsidR="0044694D" w:rsidRPr="002F1DB1">
          <w:rPr>
            <w:rStyle w:val="Hyperlink"/>
          </w:rPr>
          <w:t xml:space="preserve"> into an existing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4E2CEB44" w:rsidR="0044694D" w:rsidRPr="00F05DA3" w:rsidRDefault="00F05DA3" w:rsidP="00271533">
      <w:pPr>
        <w:pStyle w:val="Heading3"/>
      </w:pPr>
      <w:bookmarkStart w:id="48" w:name="sc1"/>
      <w:bookmarkStart w:id="49" w:name="_Option_1:_Parameters"/>
      <w:bookmarkStart w:id="50" w:name="_Toc32828024"/>
      <w:bookmarkEnd w:id="48"/>
      <w:bookmarkEnd w:id="49"/>
      <w:r w:rsidRPr="00811B86">
        <w:t>Option 1</w:t>
      </w:r>
      <w:r w:rsidR="0044694D" w:rsidRPr="00811B86">
        <w:t>: Parameters for deploying &lt;software&gt; into a new VPC</w:t>
      </w:r>
      <w:r w:rsidR="00A63B78">
        <w:rPr>
          <w:rStyle w:val="CommentReference"/>
          <w:rFonts w:ascii="Georgia" w:hAnsi="Georgia" w:cs="Times New Roman"/>
          <w:bCs w:val="0"/>
          <w:i/>
          <w:iCs/>
          <w:color w:val="212120"/>
        </w:rPr>
        <w:commentReference w:id="51"/>
      </w:r>
      <w:bookmarkEnd w:id="50"/>
    </w:p>
    <w:p w14:paraId="4EBA99E7" w14:textId="77777777" w:rsidR="0044694D" w:rsidRDefault="00F450B2" w:rsidP="006423F9">
      <w:pPr>
        <w:keepNext/>
        <w:keepLines/>
        <w:spacing w:after="140"/>
        <w:rPr>
          <w:rStyle w:val="Hyperlink"/>
          <w:rFonts w:cs="Arial"/>
          <w:szCs w:val="22"/>
        </w:rPr>
      </w:pPr>
      <w:hyperlink r:id="rId46" w:history="1">
        <w:r w:rsidR="0044694D" w:rsidRPr="002D38ED">
          <w:rPr>
            <w:rStyle w:val="Hyperlink"/>
            <w:rFonts w:cs="Arial"/>
            <w:szCs w:val="22"/>
          </w:rPr>
          <w:t>View template</w:t>
        </w:r>
      </w:hyperlink>
    </w:p>
    <w:p w14:paraId="3B8A9B18" w14:textId="1D77F90C" w:rsidR="00692312" w:rsidRPr="00692312" w:rsidRDefault="00692312" w:rsidP="00271533">
      <w:pPr>
        <w:keepNext/>
        <w:keepLines/>
        <w:spacing w:after="140"/>
        <w:ind w:left="360"/>
        <w:rPr>
          <w:i/>
        </w:rPr>
      </w:pPr>
      <w:r w:rsidRPr="00692312">
        <w:rPr>
          <w:i/>
        </w:rPr>
        <w:t xml:space="preserve">VPC </w:t>
      </w:r>
      <w:r w:rsidR="001D4EF1">
        <w:rPr>
          <w:i/>
        </w:rPr>
        <w:t>n</w:t>
      </w:r>
      <w:r w:rsidRPr="00692312">
        <w:rPr>
          <w:i/>
        </w:rPr>
        <w:t xml:space="preserve">etwork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34"/>
        <w:gridCol w:w="1805"/>
        <w:gridCol w:w="5226"/>
      </w:tblGrid>
      <w:tr w:rsidR="00692312" w14:paraId="1F913CF1" w14:textId="77777777" w:rsidTr="003615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4F6CAA7B" w14:textId="77777777" w:rsidR="00692312" w:rsidRDefault="00692312" w:rsidP="00271533">
            <w:pPr>
              <w:pStyle w:val="Tabletext"/>
              <w:keepNext/>
              <w:keepLines/>
            </w:pPr>
            <w:r>
              <w:t>Parameter label (name)</w:t>
            </w:r>
          </w:p>
        </w:tc>
        <w:tc>
          <w:tcPr>
            <w:tcW w:w="1814" w:type="dxa"/>
            <w:vAlign w:val="center"/>
          </w:tcPr>
          <w:p w14:paraId="16D5047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Default</w:t>
            </w:r>
          </w:p>
        </w:tc>
        <w:tc>
          <w:tcPr>
            <w:tcW w:w="5256" w:type="dxa"/>
            <w:vAlign w:val="center"/>
          </w:tcPr>
          <w:p w14:paraId="0518B2D5" w14:textId="77777777" w:rsidR="00692312" w:rsidRDefault="00692312" w:rsidP="00271533">
            <w:pPr>
              <w:pStyle w:val="Tabletext"/>
              <w:keepNext/>
              <w:keepLines/>
              <w:cnfStyle w:val="100000000000" w:firstRow="1" w:lastRow="0" w:firstColumn="0" w:lastColumn="0" w:oddVBand="0" w:evenVBand="0" w:oddHBand="0" w:evenHBand="0" w:firstRowFirstColumn="0" w:firstRowLastColumn="0" w:lastRowFirstColumn="0" w:lastRowLastColumn="0"/>
            </w:pPr>
            <w:r>
              <w:t>Description</w:t>
            </w:r>
          </w:p>
        </w:tc>
      </w:tr>
      <w:tr w:rsidR="00692312" w14:paraId="4D3B22D2"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21DBBFCC" w14:textId="77777777" w:rsidR="00692312" w:rsidRDefault="00692312" w:rsidP="00271533">
            <w:pPr>
              <w:pStyle w:val="Tabletext"/>
              <w:keepNext/>
              <w:keepLines/>
            </w:pPr>
            <w:r>
              <w:t>Availability Zones</w:t>
            </w:r>
            <w:r>
              <w:br/>
            </w:r>
            <w:r w:rsidRPr="007732BB">
              <w:rPr>
                <w:b w:val="0"/>
              </w:rPr>
              <w:t>(</w:t>
            </w:r>
            <w:r w:rsidRPr="006B15E8">
              <w:rPr>
                <w:rStyle w:val="Parameterintable"/>
                <w:b w:val="0"/>
              </w:rPr>
              <w:t>AvailabilityZones</w:t>
            </w:r>
            <w:r w:rsidRPr="007732BB">
              <w:rPr>
                <w:b w:val="0"/>
              </w:rPr>
              <w:t>)</w:t>
            </w:r>
          </w:p>
        </w:tc>
        <w:tc>
          <w:tcPr>
            <w:tcW w:w="1814" w:type="dxa"/>
          </w:tcPr>
          <w:p w14:paraId="0659AB36" w14:textId="77777777" w:rsidR="00692312" w:rsidRPr="001E4301" w:rsidRDefault="00692312" w:rsidP="00271533">
            <w:pPr>
              <w:pStyle w:val="Tabletext"/>
              <w:keepNext/>
              <w:keepLines/>
              <w:cnfStyle w:val="000000000000" w:firstRow="0" w:lastRow="0" w:firstColumn="0" w:lastColumn="0" w:oddVBand="0" w:evenVBand="0" w:oddHBand="0" w:evenHBand="0" w:firstRowFirstColumn="0" w:firstRowLastColumn="0" w:lastRowFirstColumn="0" w:lastRowLastColumn="0"/>
              <w:rPr>
                <w:i/>
                <w:color w:val="FF0000"/>
              </w:rPr>
            </w:pPr>
            <w:r>
              <w:rPr>
                <w:i/>
                <w:color w:val="FF0000"/>
              </w:rPr>
              <w:t>Requires input</w:t>
            </w:r>
          </w:p>
        </w:tc>
        <w:tc>
          <w:tcPr>
            <w:tcW w:w="5256" w:type="dxa"/>
          </w:tcPr>
          <w:p w14:paraId="3909EFA3" w14:textId="0E86474F" w:rsidR="00692312" w:rsidRPr="000078EC" w:rsidRDefault="002D0D29" w:rsidP="001E272D">
            <w:pPr>
              <w:pStyle w:val="Tabletext"/>
              <w:keepNext/>
              <w:keepLines/>
              <w:cnfStyle w:val="000000000000" w:firstRow="0" w:lastRow="0" w:firstColumn="0" w:lastColumn="0" w:oddVBand="0" w:evenVBand="0" w:oddHBand="0" w:evenHBand="0" w:firstRowFirstColumn="0" w:firstRowLastColumn="0" w:lastRowFirstColumn="0" w:lastRowLastColumn="0"/>
              <w:rPr>
                <w:color w:val="auto"/>
              </w:rPr>
            </w:pPr>
            <w:r>
              <w:rPr>
                <w:color w:val="auto"/>
              </w:rPr>
              <w:t>Choose the</w:t>
            </w:r>
            <w:r w:rsidR="00692312" w:rsidRPr="000078EC">
              <w:rPr>
                <w:color w:val="auto"/>
              </w:rPr>
              <w:t xml:space="preserve"> Availability Zones to use for the subnets in the VPC. The Quick Start uses two Availability Zones from your list</w:t>
            </w:r>
            <w:del w:id="52" w:author="Author">
              <w:r w:rsidR="00692312" w:rsidRPr="000078EC" w:rsidDel="001E272D">
                <w:rPr>
                  <w:color w:val="auto"/>
                </w:rPr>
                <w:delText xml:space="preserve"> and preserves the logical order you specify</w:delText>
              </w:r>
            </w:del>
            <w:r w:rsidR="00692312" w:rsidRPr="000078EC">
              <w:rPr>
                <w:color w:val="auto"/>
              </w:rPr>
              <w:t>.</w:t>
            </w:r>
          </w:p>
        </w:tc>
      </w:tr>
      <w:tr w:rsidR="00692312" w14:paraId="1558640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0B3ADA0" w14:textId="77777777" w:rsidR="00692312" w:rsidRDefault="00692312" w:rsidP="006A53DE">
            <w:pPr>
              <w:pStyle w:val="Tabletext"/>
            </w:pPr>
            <w:r>
              <w:t>VPC CIDR</w:t>
            </w:r>
            <w:r>
              <w:br/>
            </w:r>
            <w:r w:rsidRPr="007732BB">
              <w:rPr>
                <w:b w:val="0"/>
              </w:rPr>
              <w:t>(</w:t>
            </w:r>
            <w:r w:rsidRPr="006B15E8">
              <w:rPr>
                <w:rStyle w:val="Parameterintable"/>
                <w:b w:val="0"/>
              </w:rPr>
              <w:t>VPCCIDR</w:t>
            </w:r>
            <w:r w:rsidRPr="007732BB">
              <w:rPr>
                <w:b w:val="0"/>
              </w:rPr>
              <w:t>)</w:t>
            </w:r>
          </w:p>
        </w:tc>
        <w:tc>
          <w:tcPr>
            <w:tcW w:w="1814" w:type="dxa"/>
          </w:tcPr>
          <w:p w14:paraId="3818BD13"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10.0.0.0/16</w:t>
            </w:r>
          </w:p>
        </w:tc>
        <w:tc>
          <w:tcPr>
            <w:tcW w:w="5256" w:type="dxa"/>
          </w:tcPr>
          <w:p w14:paraId="281A55C0" w14:textId="3B132EA6"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VPC.</w:t>
            </w:r>
          </w:p>
        </w:tc>
      </w:tr>
      <w:tr w:rsidR="00692312" w14:paraId="525183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7B02C3CC" w14:textId="31FAF9F2" w:rsidR="00692312" w:rsidRDefault="00B52A49" w:rsidP="006A53DE">
            <w:pPr>
              <w:pStyle w:val="Tabletext"/>
            </w:pPr>
            <w:r>
              <w:t>Private s</w:t>
            </w:r>
            <w:r w:rsidR="00692312">
              <w:t>ubnet 1 CIDR</w:t>
            </w:r>
            <w:r w:rsidR="00692312">
              <w:br/>
            </w:r>
            <w:r w:rsidR="00692312" w:rsidRPr="007732BB">
              <w:rPr>
                <w:b w:val="0"/>
              </w:rPr>
              <w:t>(</w:t>
            </w:r>
            <w:r w:rsidR="00692312" w:rsidRPr="006B15E8">
              <w:rPr>
                <w:rStyle w:val="Parameterintable"/>
                <w:b w:val="0"/>
              </w:rPr>
              <w:t>PrivateSubnet1CIDR</w:t>
            </w:r>
            <w:r w:rsidR="00692312" w:rsidRPr="007732BB">
              <w:rPr>
                <w:b w:val="0"/>
              </w:rPr>
              <w:t>)</w:t>
            </w:r>
          </w:p>
        </w:tc>
        <w:tc>
          <w:tcPr>
            <w:tcW w:w="1814" w:type="dxa"/>
          </w:tcPr>
          <w:p w14:paraId="341E6617"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10.0.0.0/19</w:t>
            </w:r>
          </w:p>
        </w:tc>
        <w:tc>
          <w:tcPr>
            <w:tcW w:w="5256" w:type="dxa"/>
          </w:tcPr>
          <w:p w14:paraId="0D3F594C" w14:textId="384EBF8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1.</w:t>
            </w:r>
          </w:p>
        </w:tc>
      </w:tr>
      <w:tr w:rsidR="00692312" w14:paraId="42700A6B"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1C2A5172" w14:textId="21C27117" w:rsidR="00692312" w:rsidRDefault="00B52A49" w:rsidP="006A53DE">
            <w:pPr>
              <w:pStyle w:val="Tabletext"/>
            </w:pPr>
            <w:r>
              <w:t>Private s</w:t>
            </w:r>
            <w:r w:rsidR="00692312">
              <w:t>ubnet 2 CIDR</w:t>
            </w:r>
            <w:r w:rsidR="00692312">
              <w:br/>
            </w:r>
            <w:r w:rsidR="00692312" w:rsidRPr="007732BB">
              <w:rPr>
                <w:b w:val="0"/>
              </w:rPr>
              <w:t>(</w:t>
            </w:r>
            <w:r w:rsidR="00692312" w:rsidRPr="006B15E8">
              <w:rPr>
                <w:rStyle w:val="Parameterintable"/>
                <w:b w:val="0"/>
              </w:rPr>
              <w:t>PrivateSubnet2CIDR</w:t>
            </w:r>
            <w:r w:rsidR="00692312" w:rsidRPr="007732BB">
              <w:rPr>
                <w:b w:val="0"/>
              </w:rPr>
              <w:t>)</w:t>
            </w:r>
          </w:p>
        </w:tc>
        <w:tc>
          <w:tcPr>
            <w:tcW w:w="1814" w:type="dxa"/>
          </w:tcPr>
          <w:p w14:paraId="1E834C25"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10.0.32.0/19</w:t>
            </w:r>
          </w:p>
        </w:tc>
        <w:tc>
          <w:tcPr>
            <w:tcW w:w="5256" w:type="dxa"/>
          </w:tcPr>
          <w:p w14:paraId="2E0CF717" w14:textId="415E97C3"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t>CIDR block for the private subnet located in Availability Zone 2.</w:t>
            </w:r>
          </w:p>
        </w:tc>
      </w:tr>
      <w:tr w:rsidR="00692312" w14:paraId="3CF37963"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5F4C7546" w14:textId="63AE1B3F" w:rsidR="00692312" w:rsidRDefault="00B52A49" w:rsidP="002D5A1C">
            <w:pPr>
              <w:pStyle w:val="Tabletext"/>
            </w:pPr>
            <w:r>
              <w:t>Public s</w:t>
            </w:r>
            <w:r w:rsidR="00692312">
              <w:t>ubnet 1 CIDR</w:t>
            </w:r>
            <w:r w:rsidR="00692312">
              <w:br/>
            </w:r>
            <w:r w:rsidR="00692312" w:rsidRPr="007732BB">
              <w:rPr>
                <w:b w:val="0"/>
              </w:rPr>
              <w:t>(</w:t>
            </w:r>
            <w:r w:rsidR="00692312" w:rsidRPr="006B15E8">
              <w:rPr>
                <w:rStyle w:val="Parameterintable"/>
                <w:b w:val="0"/>
              </w:rPr>
              <w:t>PublicSubnet1CIDR</w:t>
            </w:r>
            <w:r w:rsidR="00692312" w:rsidRPr="007732BB">
              <w:rPr>
                <w:b w:val="0"/>
              </w:rPr>
              <w:t>)</w:t>
            </w:r>
          </w:p>
        </w:tc>
        <w:tc>
          <w:tcPr>
            <w:tcW w:w="1814" w:type="dxa"/>
          </w:tcPr>
          <w:p w14:paraId="133BE66F"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10.0.128.0/20</w:t>
            </w:r>
          </w:p>
        </w:tc>
        <w:tc>
          <w:tcPr>
            <w:tcW w:w="5256" w:type="dxa"/>
          </w:tcPr>
          <w:p w14:paraId="7C03E84B" w14:textId="24E19A76"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1.</w:t>
            </w:r>
          </w:p>
        </w:tc>
      </w:tr>
      <w:tr w:rsidR="00692312" w14:paraId="6926B4A8" w14:textId="77777777" w:rsidTr="003615E6">
        <w:tc>
          <w:tcPr>
            <w:cnfStyle w:val="001000000000" w:firstRow="0" w:lastRow="0" w:firstColumn="1" w:lastColumn="0" w:oddVBand="0" w:evenVBand="0" w:oddHBand="0" w:evenHBand="0" w:firstRowFirstColumn="0" w:firstRowLastColumn="0" w:lastRowFirstColumn="0" w:lastRowLastColumn="0"/>
            <w:tcW w:w="2347" w:type="dxa"/>
          </w:tcPr>
          <w:p w14:paraId="6384936B" w14:textId="4A52317B" w:rsidR="00692312" w:rsidRDefault="00B52A49" w:rsidP="006A53DE">
            <w:pPr>
              <w:pStyle w:val="Tabletext"/>
            </w:pPr>
            <w:r>
              <w:t>Public s</w:t>
            </w:r>
            <w:r w:rsidR="00692312">
              <w:t>ubnet 2 CIDR</w:t>
            </w:r>
            <w:r w:rsidR="00692312">
              <w:br/>
            </w:r>
            <w:r w:rsidR="00692312" w:rsidRPr="007732BB">
              <w:rPr>
                <w:b w:val="0"/>
              </w:rPr>
              <w:t>(</w:t>
            </w:r>
            <w:r w:rsidR="00692312" w:rsidRPr="006B15E8">
              <w:rPr>
                <w:rStyle w:val="Parameterintable"/>
                <w:b w:val="0"/>
              </w:rPr>
              <w:t>PublicSubnet2CIDR</w:t>
            </w:r>
            <w:r w:rsidR="00692312" w:rsidRPr="007732BB">
              <w:rPr>
                <w:b w:val="0"/>
              </w:rPr>
              <w:t>)</w:t>
            </w:r>
          </w:p>
        </w:tc>
        <w:tc>
          <w:tcPr>
            <w:tcW w:w="1814" w:type="dxa"/>
          </w:tcPr>
          <w:p w14:paraId="70186282"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6C0E39">
              <w:t>10.0.144.0/20</w:t>
            </w:r>
          </w:p>
        </w:tc>
        <w:tc>
          <w:tcPr>
            <w:tcW w:w="5256" w:type="dxa"/>
          </w:tcPr>
          <w:p w14:paraId="728811FB" w14:textId="37F716FB" w:rsidR="00692312" w:rsidRDefault="002C6BEE" w:rsidP="006A53DE">
            <w:pPr>
              <w:pStyle w:val="Tabletext"/>
              <w:cnfStyle w:val="000000000000" w:firstRow="0" w:lastRow="0" w:firstColumn="0" w:lastColumn="0" w:oddVBand="0" w:evenVBand="0" w:oddHBand="0" w:evenHBand="0" w:firstRowFirstColumn="0" w:firstRowLastColumn="0" w:lastRowFirstColumn="0" w:lastRowLastColumn="0"/>
            </w:pPr>
            <w:r>
              <w:t xml:space="preserve">CIDR block for the public </w:t>
            </w:r>
            <w:r w:rsidR="00692312">
              <w:t>subnet located in Availability Zone 2.</w:t>
            </w:r>
          </w:p>
        </w:tc>
      </w:tr>
      <w:tr w:rsidR="00692312" w14:paraId="5B65B5B7" w14:textId="77777777" w:rsidTr="003615E6">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0CED6F38" w14:textId="77777777" w:rsidR="00692312" w:rsidRPr="005A6F3D" w:rsidRDefault="00692312" w:rsidP="006A53DE">
            <w:pPr>
              <w:pStyle w:val="Tabletext"/>
              <w:rPr>
                <w:i/>
                <w:color w:val="808080" w:themeColor="background1" w:themeShade="80"/>
              </w:rPr>
            </w:pPr>
            <w:r>
              <w:t>Permitted IP range</w:t>
            </w:r>
            <w:r>
              <w:br/>
            </w:r>
            <w:r w:rsidRPr="007732BB">
              <w:rPr>
                <w:b w:val="0"/>
              </w:rPr>
              <w:t>(</w:t>
            </w:r>
            <w:r w:rsidRPr="006B15E8">
              <w:rPr>
                <w:rStyle w:val="Parameterintable"/>
                <w:b w:val="0"/>
              </w:rPr>
              <w:t>AccessCIDR</w:t>
            </w:r>
            <w:r w:rsidRPr="007732BB">
              <w:rPr>
                <w:b w:val="0"/>
              </w:rPr>
              <w:t>)</w:t>
            </w:r>
          </w:p>
        </w:tc>
        <w:tc>
          <w:tcPr>
            <w:tcW w:w="1814" w:type="dxa"/>
          </w:tcPr>
          <w:p w14:paraId="0BD07730" w14:textId="77777777" w:rsidR="00692312"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Pr>
                <w:i/>
                <w:color w:val="FF0000"/>
              </w:rPr>
              <w:t>Requires input</w:t>
            </w:r>
          </w:p>
        </w:tc>
        <w:tc>
          <w:tcPr>
            <w:tcW w:w="5256" w:type="dxa"/>
          </w:tcPr>
          <w:p w14:paraId="5779169F" w14:textId="39B82A35" w:rsidR="00692312" w:rsidRDefault="005F5348"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692312" w:rsidRPr="00A402D0">
              <w:t xml:space="preserve">he CIDR IP range that is permitted to access </w:t>
            </w:r>
            <w:r w:rsidR="00692312" w:rsidRPr="002C6BEE">
              <w:t>&lt;software&gt;.</w:t>
            </w:r>
            <w:r w:rsidR="00692312">
              <w:t xml:space="preserve"> We recommend that you set this value to a trusted </w:t>
            </w:r>
            <w:r w:rsidR="00692312">
              <w:lastRenderedPageBreak/>
              <w:t xml:space="preserve">IP range. For example, you might want to grant only your corporate network access to the software. </w:t>
            </w:r>
          </w:p>
        </w:tc>
      </w:tr>
    </w:tbl>
    <w:p w14:paraId="67F91328" w14:textId="72AD68DB" w:rsidR="00692312" w:rsidRPr="00692312" w:rsidRDefault="00692312" w:rsidP="00692312">
      <w:pPr>
        <w:keepNext/>
        <w:spacing w:before="280" w:after="140"/>
        <w:ind w:left="360"/>
        <w:rPr>
          <w:i/>
        </w:rPr>
      </w:pPr>
      <w:r w:rsidRPr="00692312">
        <w:rPr>
          <w:i/>
        </w:rPr>
        <w:lastRenderedPageBreak/>
        <w:t xml:space="preserve">Amazon EC2 </w:t>
      </w:r>
      <w:r w:rsidR="001D4EF1">
        <w:rPr>
          <w:i/>
        </w:rPr>
        <w:t>c</w:t>
      </w:r>
      <w:r w:rsidRPr="00692312">
        <w:rPr>
          <w:i/>
        </w:rPr>
        <w:t>onfiguration:</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0F1A3319"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5960D207" w14:textId="77777777" w:rsidR="00692312" w:rsidRDefault="00692312" w:rsidP="007E063A">
            <w:pPr>
              <w:pStyle w:val="Tabletext"/>
            </w:pPr>
            <w:r>
              <w:t>Parameter label (name)</w:t>
            </w:r>
          </w:p>
        </w:tc>
        <w:tc>
          <w:tcPr>
            <w:tcW w:w="1814" w:type="dxa"/>
            <w:vAlign w:val="center"/>
          </w:tcPr>
          <w:p w14:paraId="726630FB"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571F03D"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7FF1F1A8"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7B26FEE0" w14:textId="3602A265" w:rsidR="00692312" w:rsidRDefault="00B52A49" w:rsidP="006A53DE">
            <w:pPr>
              <w:pStyle w:val="Tabletext"/>
            </w:pPr>
            <w:r>
              <w:t>Key pair n</w:t>
            </w:r>
            <w:r w:rsidR="00692312">
              <w:t>ame</w:t>
            </w:r>
            <w:r w:rsidR="00692312">
              <w:br/>
            </w:r>
            <w:r w:rsidR="00692312" w:rsidRPr="007732BB">
              <w:rPr>
                <w:b w:val="0"/>
              </w:rPr>
              <w:t>(</w:t>
            </w:r>
            <w:r w:rsidR="00692312" w:rsidRPr="006B15E8">
              <w:rPr>
                <w:rStyle w:val="Parameterintable"/>
                <w:b w:val="0"/>
              </w:rPr>
              <w:t>KeyPairName</w:t>
            </w:r>
            <w:r w:rsidR="00692312" w:rsidRPr="007732BB">
              <w:rPr>
                <w:b w:val="0"/>
              </w:rPr>
              <w:t>)</w:t>
            </w:r>
          </w:p>
        </w:tc>
        <w:tc>
          <w:tcPr>
            <w:tcW w:w="1814" w:type="dxa"/>
            <w:shd w:val="clear" w:color="auto" w:fill="FFFFFF" w:themeFill="background1"/>
          </w:tcPr>
          <w:p w14:paraId="220CCB71" w14:textId="77777777" w:rsidR="00692312" w:rsidRPr="005A6F3D"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1E4301">
              <w:rPr>
                <w:i/>
                <w:color w:val="FF0000"/>
              </w:rPr>
              <w:t>Requires input</w:t>
            </w:r>
          </w:p>
        </w:tc>
        <w:tc>
          <w:tcPr>
            <w:tcW w:w="5204" w:type="dxa"/>
            <w:shd w:val="clear" w:color="auto" w:fill="FFFFFF" w:themeFill="background1"/>
          </w:tcPr>
          <w:p w14:paraId="5FE56F76" w14:textId="27F64730" w:rsidR="00692312" w:rsidRDefault="00323358" w:rsidP="00323358">
            <w:pPr>
              <w:pStyle w:val="Tabletext"/>
              <w:cnfStyle w:val="000000000000" w:firstRow="0" w:lastRow="0" w:firstColumn="0" w:lastColumn="0" w:oddVBand="0" w:evenVBand="0" w:oddHBand="0" w:evenHBand="0" w:firstRowFirstColumn="0" w:firstRowLastColumn="0" w:lastRowFirstColumn="0" w:lastRowLastColumn="0"/>
            </w:pPr>
            <w:r>
              <w:t>Enter t</w:t>
            </w:r>
            <w:r w:rsidR="00692312">
              <w:t xml:space="preserve">he </w:t>
            </w:r>
            <w:r w:rsidR="002D0D29">
              <w:t xml:space="preserve">public/private </w:t>
            </w:r>
            <w:r w:rsidR="00692312">
              <w:t xml:space="preserve">key pair you </w:t>
            </w:r>
            <w:r w:rsidR="00527E25">
              <w:t xml:space="preserve">created in your preferred </w:t>
            </w:r>
            <w:r w:rsidR="0002403B">
              <w:t>AWS R</w:t>
            </w:r>
            <w:r w:rsidR="00527E25">
              <w:t xml:space="preserve">egion; see the </w:t>
            </w:r>
            <w:hyperlink w:anchor="_Technical_requirements" w:history="1">
              <w:r w:rsidR="00527E25" w:rsidRPr="00527E25">
                <w:rPr>
                  <w:rStyle w:val="Hyperlink"/>
                </w:rPr>
                <w:t>Technical requirements</w:t>
              </w:r>
            </w:hyperlink>
            <w:r w:rsidR="00527E25">
              <w:t xml:space="preserve"> section</w:t>
            </w:r>
            <w:r w:rsidR="00692312">
              <w:t>.</w:t>
            </w:r>
          </w:p>
        </w:tc>
      </w:tr>
      <w:tr w:rsidR="007E063A" w14:paraId="5C8D2C7C" w14:textId="77777777" w:rsidTr="006A53DE">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11DA86EF" w14:textId="65CCFA24" w:rsidR="007E063A" w:rsidRDefault="007E063A" w:rsidP="007E063A">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7772F75" w14:textId="7099A8A0" w:rsidR="007E063A" w:rsidRPr="001E4301" w:rsidRDefault="007E063A"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204" w:type="dxa"/>
            <w:shd w:val="clear" w:color="auto" w:fill="FFFFFF" w:themeFill="background1"/>
          </w:tcPr>
          <w:p w14:paraId="02644A90" w14:textId="15B4CFE2" w:rsidR="007E063A" w:rsidRDefault="005F5348" w:rsidP="00C010F5">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06409541" w14:textId="4A34FAEB" w:rsidR="00692312" w:rsidRDefault="00692312" w:rsidP="00692312">
      <w:pPr>
        <w:keepNext/>
        <w:spacing w:before="280" w:after="140"/>
        <w:ind w:left="360"/>
        <w:rPr>
          <w:i/>
        </w:rPr>
      </w:pPr>
      <w:r w:rsidRPr="00BF5FB3">
        <w:rPr>
          <w:i/>
        </w:rPr>
        <w:t xml:space="preserve">AWS Quick Start </w:t>
      </w:r>
      <w:r w:rsidR="001D4EF1" w:rsidRPr="00BF5FB3">
        <w:rPr>
          <w:i/>
        </w:rPr>
        <w:t>c</w:t>
      </w:r>
      <w:r w:rsidRPr="00BF5FB3">
        <w:rPr>
          <w:i/>
        </w:rPr>
        <w:t>onfiguration</w:t>
      </w:r>
      <w:r w:rsidRPr="00692312">
        <w:rPr>
          <w:i/>
        </w:rPr>
        <w:t>:</w:t>
      </w:r>
    </w:p>
    <w:p w14:paraId="6D8ADFD6" w14:textId="71D13D0A" w:rsidR="00271533" w:rsidRPr="00271533" w:rsidRDefault="00ED17EE" w:rsidP="00294F5F">
      <w:pPr>
        <w:pStyle w:val="Note"/>
        <w:spacing w:before="140"/>
      </w:pPr>
      <w:r w:rsidRPr="00ED17EE">
        <w:rPr>
          <w:b/>
        </w:rPr>
        <w:t>Note</w:t>
      </w:r>
      <w:r w:rsidR="003615E6">
        <w:rPr>
          <w:b/>
        </w:rPr>
        <w:t>:</w:t>
      </w:r>
      <w:r w:rsidR="00D70DFE">
        <w:t xml:space="preserve"> We recommend </w:t>
      </w:r>
      <w:r w:rsidR="00FA42CF">
        <w:t>keeping</w:t>
      </w:r>
      <w:r w:rsidR="00D70DFE">
        <w:t xml:space="preserve"> the default settings for th</w:t>
      </w:r>
      <w:r w:rsidR="00271533">
        <w:t xml:space="preserve">e </w:t>
      </w:r>
      <w:r w:rsidR="00D70DFE">
        <w:t>following two</w:t>
      </w:r>
      <w:r>
        <w:t xml:space="preserve"> </w:t>
      </w:r>
      <w:r w:rsidR="00271533">
        <w:t>parameters</w:t>
      </w:r>
      <w:r w:rsidR="00D70DFE">
        <w:t>, unless you</w:t>
      </w:r>
      <w:r w:rsidR="00271533">
        <w:t xml:space="preserve"> </w:t>
      </w:r>
      <w:r>
        <w:t>are customizing</w:t>
      </w:r>
      <w:r w:rsidR="00271533">
        <w:t xml:space="preserve"> the Quick Start templates for </w:t>
      </w:r>
      <w:r w:rsidR="00D70DFE">
        <w:t>your</w:t>
      </w:r>
      <w:r w:rsidR="00271533">
        <w:t xml:space="preserve"> own deployment project</w:t>
      </w:r>
      <w:r>
        <w:t xml:space="preserve">s. </w:t>
      </w:r>
      <w:r w:rsidR="00BB4BA5">
        <w:t>Changing</w:t>
      </w:r>
      <w:r w:rsidR="00271533">
        <w:t xml:space="preserve"> the</w:t>
      </w:r>
      <w:r w:rsidR="002D5A1C">
        <w:t>se</w:t>
      </w:r>
      <w:r w:rsidR="00271533">
        <w:t xml:space="preserve"> parameter</w:t>
      </w:r>
      <w:r w:rsidR="002D5A1C">
        <w:t xml:space="preserve"> setting</w:t>
      </w:r>
      <w:r w:rsidR="00271533">
        <w:t>s automatically update</w:t>
      </w:r>
      <w:r w:rsidR="002D5A1C">
        <w:t>s</w:t>
      </w:r>
      <w:r w:rsidR="00271533">
        <w:t xml:space="preserve"> code references to point to </w:t>
      </w:r>
      <w:r w:rsidR="00BB4BA5">
        <w:t>a</w:t>
      </w:r>
      <w:r w:rsidR="00271533">
        <w:t xml:space="preserve"> new </w:t>
      </w:r>
      <w:r>
        <w:t xml:space="preserve">Quick Start </w:t>
      </w:r>
      <w:r w:rsidR="00271533">
        <w:t>location</w:t>
      </w:r>
      <w:r w:rsidR="006423F9">
        <w:t xml:space="preserve">. For additional details, see the </w:t>
      </w:r>
      <w:hyperlink r:id="rId47" w:history="1">
        <w:r w:rsidR="006423F9" w:rsidRPr="006423F9">
          <w:rPr>
            <w:rStyle w:val="Hyperlink"/>
          </w:rPr>
          <w:t>AWS Quick Start Contributor’s Guide</w:t>
        </w:r>
      </w:hyperlink>
      <w:r w:rsidR="006423F9">
        <w:t>.</w:t>
      </w:r>
    </w:p>
    <w:tbl>
      <w:tblPr>
        <w:tblStyle w:val="AWS"/>
        <w:tblW w:w="9365" w:type="dxa"/>
        <w:tblInd w:w="360" w:type="dxa"/>
        <w:tblLayout w:type="fixed"/>
        <w:tblLook w:val="04A0" w:firstRow="1" w:lastRow="0" w:firstColumn="1" w:lastColumn="0" w:noHBand="0" w:noVBand="1"/>
      </w:tblPr>
      <w:tblGrid>
        <w:gridCol w:w="2347"/>
        <w:gridCol w:w="1814"/>
        <w:gridCol w:w="5204"/>
      </w:tblGrid>
      <w:tr w:rsidR="00692312" w14:paraId="17E9684D" w14:textId="77777777" w:rsidTr="007E06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76AAA1BF" w14:textId="77777777" w:rsidR="00692312" w:rsidRDefault="00692312" w:rsidP="007E063A">
            <w:pPr>
              <w:pStyle w:val="Tabletext"/>
            </w:pPr>
            <w:r>
              <w:t>Parameter label (name)</w:t>
            </w:r>
          </w:p>
        </w:tc>
        <w:tc>
          <w:tcPr>
            <w:tcW w:w="1814" w:type="dxa"/>
            <w:vAlign w:val="center"/>
          </w:tcPr>
          <w:p w14:paraId="0B0C1300"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6941AF27" w14:textId="77777777" w:rsidR="00692312" w:rsidRDefault="00692312" w:rsidP="007E063A">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692312" w14:paraId="6C7F68CA" w14:textId="77777777" w:rsidTr="006A53DE">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3DF907F2" w14:textId="5031EFEA" w:rsidR="00692312" w:rsidRPr="00C010F5" w:rsidRDefault="00B52A49" w:rsidP="00C010F5">
            <w:pPr>
              <w:pStyle w:val="Tabletext"/>
              <w:rPr>
                <w:b w:val="0"/>
              </w:rPr>
            </w:pPr>
            <w:r>
              <w:t>Quick Start S3 bucket n</w:t>
            </w:r>
            <w:r w:rsidR="00692312" w:rsidRPr="00DA7B6E">
              <w:t>ame</w:t>
            </w:r>
            <w:r w:rsidR="00692312">
              <w:br/>
            </w:r>
            <w:r w:rsidR="00692312" w:rsidRPr="007732BB">
              <w:rPr>
                <w:b w:val="0"/>
              </w:rPr>
              <w:t>(</w:t>
            </w:r>
            <w:r w:rsidR="00692312" w:rsidRPr="006B15E8">
              <w:rPr>
                <w:rStyle w:val="Parameterintable"/>
                <w:b w:val="0"/>
              </w:rPr>
              <w:t>QSS3BucketName</w:t>
            </w:r>
            <w:r w:rsidR="00692312" w:rsidRPr="007732BB">
              <w:rPr>
                <w:b w:val="0"/>
              </w:rPr>
              <w:t>)</w:t>
            </w:r>
          </w:p>
        </w:tc>
        <w:tc>
          <w:tcPr>
            <w:tcW w:w="1814" w:type="dxa"/>
          </w:tcPr>
          <w:p w14:paraId="15B2B425" w14:textId="1D7EC7FD" w:rsidR="00692312" w:rsidRPr="001E4301" w:rsidRDefault="007062A6" w:rsidP="006A53DE">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03B5B222" w14:textId="0AAF4DE3" w:rsidR="00692312" w:rsidRPr="00DA7B6E" w:rsidRDefault="003615E6" w:rsidP="003615E6">
            <w:pPr>
              <w:pStyle w:val="Tabletext"/>
              <w:cnfStyle w:val="000000000000" w:firstRow="0" w:lastRow="0" w:firstColumn="0" w:lastColumn="0" w:oddVBand="0" w:evenVBand="0" w:oddHBand="0" w:evenHBand="0" w:firstRowFirstColumn="0" w:firstRowLastColumn="0" w:lastRowFirstColumn="0" w:lastRowLastColumn="0"/>
            </w:pPr>
            <w:r>
              <w:t>T</w:t>
            </w:r>
            <w:r w:rsidR="00C010F5">
              <w:t xml:space="preserve">he </w:t>
            </w:r>
            <w:r w:rsidR="00692312" w:rsidRPr="00DA7B6E">
              <w:t xml:space="preserve">S3 bucket </w:t>
            </w:r>
            <w:r w:rsidR="00C010F5">
              <w:rPr>
                <w:szCs w:val="18"/>
              </w:rPr>
              <w:t xml:space="preserve">you </w:t>
            </w:r>
            <w:r w:rsidR="00692312" w:rsidRPr="00B4412E">
              <w:rPr>
                <w:szCs w:val="18"/>
              </w:rPr>
              <w:t>created for your copy of Quick Start assets</w:t>
            </w:r>
            <w:r w:rsidR="00692312">
              <w:rPr>
                <w:szCs w:val="18"/>
              </w:rPr>
              <w:t>, if you decide</w:t>
            </w:r>
            <w:r w:rsidR="00692312" w:rsidRPr="00B4412E">
              <w:rPr>
                <w:szCs w:val="18"/>
              </w:rPr>
              <w:t xml:space="preserve"> to customize the Quick Start for your own use.</w:t>
            </w:r>
            <w:r w:rsidR="00692312">
              <w:rPr>
                <w:szCs w:val="18"/>
              </w:rPr>
              <w:t xml:space="preserve"> The bucket name can include numbers, lowercase letters, uppercase letters, and hyphens, but should not start or end with a hyphen.</w:t>
            </w:r>
          </w:p>
        </w:tc>
      </w:tr>
      <w:tr w:rsidR="00692312" w14:paraId="0CC0AA72" w14:textId="77777777" w:rsidTr="0029599C">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39359B5A" w14:textId="0676C2CA" w:rsidR="00692312" w:rsidRPr="00DA7B6E" w:rsidRDefault="00B52A49" w:rsidP="0029599C">
            <w:pPr>
              <w:pStyle w:val="Tabletext"/>
              <w:rPr>
                <w:b w:val="0"/>
              </w:rPr>
            </w:pPr>
            <w:r>
              <w:t>Quick Start S3 key p</w:t>
            </w:r>
            <w:r w:rsidR="00692312" w:rsidRPr="00DA7B6E">
              <w:t>refix</w:t>
            </w:r>
            <w:r w:rsidR="00692312">
              <w:br/>
            </w:r>
            <w:r w:rsidR="00692312" w:rsidRPr="007732BB">
              <w:rPr>
                <w:b w:val="0"/>
              </w:rPr>
              <w:t>(</w:t>
            </w:r>
            <w:r w:rsidR="00692312" w:rsidRPr="006B15E8">
              <w:rPr>
                <w:rStyle w:val="Parameterintable"/>
                <w:b w:val="0"/>
              </w:rPr>
              <w:t>QSS3KeyPrefix</w:t>
            </w:r>
            <w:r w:rsidR="00692312" w:rsidRPr="007732BB">
              <w:rPr>
                <w:b w:val="0"/>
              </w:rPr>
              <w:t>)</w:t>
            </w:r>
          </w:p>
        </w:tc>
        <w:tc>
          <w:tcPr>
            <w:tcW w:w="1814" w:type="dxa"/>
          </w:tcPr>
          <w:p w14:paraId="5895A588" w14:textId="19056E6A" w:rsidR="00692312" w:rsidRPr="003B6A29" w:rsidRDefault="007062A6" w:rsidP="006D0CD8">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3"/>
            <w:r w:rsidR="006D0CD8">
              <w:t>&lt;company&gt;</w:t>
            </w:r>
            <w:r>
              <w:t>-</w:t>
            </w:r>
            <w:r w:rsidR="006D0CD8">
              <w:t>&lt;product&gt;</w:t>
            </w:r>
            <w:commentRangeEnd w:id="53"/>
            <w:r w:rsidR="006D0CD8">
              <w:rPr>
                <w:rStyle w:val="CommentReference"/>
                <w:rFonts w:cs="Times New Roman"/>
                <w:color w:val="212120"/>
              </w:rPr>
              <w:commentReference w:id="53"/>
            </w:r>
            <w:r>
              <w:t>/</w:t>
            </w:r>
          </w:p>
        </w:tc>
        <w:tc>
          <w:tcPr>
            <w:tcW w:w="5204" w:type="dxa"/>
          </w:tcPr>
          <w:p w14:paraId="7FFC4A70" w14:textId="40613C61" w:rsidR="00692312" w:rsidRPr="00DA7B6E" w:rsidRDefault="00692312"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48"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 if you want</w:t>
            </w:r>
            <w:r w:rsidRPr="00B4412E">
              <w:rPr>
                <w:szCs w:val="18"/>
              </w:rPr>
              <w:t xml:space="preserve"> to customize the Quick Start for your own use.</w:t>
            </w:r>
            <w:r>
              <w:rPr>
                <w:szCs w:val="18"/>
              </w:rPr>
              <w:t xml:space="preserve"> This prefix can include numbers, lowercase letters, uppercase letters, hyphens, and forward slashes</w:t>
            </w:r>
            <w:r w:rsidR="0029599C">
              <w:rPr>
                <w:szCs w:val="18"/>
              </w:rPr>
              <w:t>.</w:t>
            </w:r>
          </w:p>
        </w:tc>
      </w:tr>
    </w:tbl>
    <w:p w14:paraId="59422B94" w14:textId="51BE7A27" w:rsidR="00B52A49" w:rsidRPr="005274EC" w:rsidRDefault="00196EE9" w:rsidP="0063532E">
      <w:pPr>
        <w:pStyle w:val="Heading3"/>
      </w:pPr>
      <w:bookmarkStart w:id="54" w:name="sc2"/>
      <w:bookmarkStart w:id="55" w:name="_Option_2:_Parameters"/>
      <w:bookmarkStart w:id="56" w:name="_Toc32828025"/>
      <w:bookmarkEnd w:id="54"/>
      <w:bookmarkEnd w:id="55"/>
      <w:r w:rsidRPr="00811B86">
        <w:t>Option 2: Parameters for deploying &lt;software&gt; into an existing VPC</w:t>
      </w:r>
      <w:r w:rsidR="00C27B7F">
        <w:rPr>
          <w:rStyle w:val="CommentReference"/>
          <w:rFonts w:ascii="Georgia" w:hAnsi="Georgia" w:cs="Times New Roman"/>
          <w:bCs w:val="0"/>
          <w:i/>
          <w:iCs/>
          <w:color w:val="212120"/>
        </w:rPr>
        <w:commentReference w:id="57"/>
      </w:r>
      <w:bookmarkEnd w:id="56"/>
    </w:p>
    <w:p w14:paraId="36ED1FDC" w14:textId="77777777" w:rsidR="0044694D" w:rsidRDefault="00F450B2" w:rsidP="00D70DFE">
      <w:pPr>
        <w:spacing w:after="140"/>
        <w:rPr>
          <w:rStyle w:val="Hyperlink"/>
        </w:rPr>
      </w:pPr>
      <w:hyperlink r:id="rId49" w:history="1">
        <w:r w:rsidR="0044694D">
          <w:rPr>
            <w:rStyle w:val="Hyperlink"/>
          </w:rPr>
          <w:t>View template</w:t>
        </w:r>
      </w:hyperlink>
    </w:p>
    <w:p w14:paraId="5C82FD6C" w14:textId="1C1272C3" w:rsidR="00692312" w:rsidRDefault="00196EE9" w:rsidP="00692312">
      <w:pPr>
        <w:pStyle w:val="ListParagraph"/>
        <w:keepNext/>
        <w:rPr>
          <w:i/>
        </w:rPr>
      </w:pPr>
      <w:r>
        <w:rPr>
          <w:i/>
        </w:rPr>
        <w:lastRenderedPageBreak/>
        <w:t>Network c</w:t>
      </w:r>
      <w:r w:rsidR="00692312" w:rsidRPr="00140FEE">
        <w:rPr>
          <w:i/>
        </w:rPr>
        <w:t>onfiguration:</w:t>
      </w:r>
    </w:p>
    <w:tbl>
      <w:tblPr>
        <w:tblStyle w:val="AWS"/>
        <w:tblW w:w="0" w:type="auto"/>
        <w:tblInd w:w="360" w:type="dxa"/>
        <w:tblLook w:val="04A0" w:firstRow="1" w:lastRow="0" w:firstColumn="1" w:lastColumn="0" w:noHBand="0" w:noVBand="1"/>
      </w:tblPr>
      <w:tblGrid>
        <w:gridCol w:w="2340"/>
        <w:gridCol w:w="1814"/>
        <w:gridCol w:w="5198"/>
      </w:tblGrid>
      <w:tr w:rsidR="00692312" w:rsidRPr="000E10C8" w14:paraId="586CCE0B"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vAlign w:val="center"/>
          </w:tcPr>
          <w:p w14:paraId="284109C1" w14:textId="77777777" w:rsidR="00692312" w:rsidRPr="000E10C8" w:rsidRDefault="00692312" w:rsidP="007E063A">
            <w:pPr>
              <w:pStyle w:val="Tabletext"/>
            </w:pPr>
            <w:r w:rsidRPr="000E10C8">
              <w:t>Parameter label (name)</w:t>
            </w:r>
          </w:p>
        </w:tc>
        <w:tc>
          <w:tcPr>
            <w:tcW w:w="1814" w:type="dxa"/>
            <w:vAlign w:val="center"/>
          </w:tcPr>
          <w:p w14:paraId="621FEBB5"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Default</w:t>
            </w:r>
          </w:p>
        </w:tc>
        <w:tc>
          <w:tcPr>
            <w:tcW w:w="5198" w:type="dxa"/>
            <w:vAlign w:val="center"/>
          </w:tcPr>
          <w:p w14:paraId="7DA25A3D" w14:textId="77777777" w:rsidR="00692312" w:rsidRPr="000E10C8"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0E10C8">
              <w:t>Description</w:t>
            </w:r>
          </w:p>
        </w:tc>
      </w:tr>
      <w:tr w:rsidR="00692312" w:rsidRPr="000E10C8" w14:paraId="6DD159AA"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61296DCF" w14:textId="77777777" w:rsidR="00692312" w:rsidRPr="000E10C8" w:rsidRDefault="00692312" w:rsidP="006A53DE">
            <w:pPr>
              <w:pStyle w:val="Tabletext"/>
            </w:pPr>
            <w:r w:rsidRPr="000E10C8">
              <w:t>VPC ID</w:t>
            </w:r>
            <w:r w:rsidRPr="000E10C8">
              <w:br/>
            </w:r>
            <w:r w:rsidRPr="000E10C8">
              <w:rPr>
                <w:b w:val="0"/>
              </w:rPr>
              <w:t>(</w:t>
            </w:r>
            <w:r w:rsidRPr="006B15E8">
              <w:rPr>
                <w:rStyle w:val="Parameterintable"/>
                <w:b w:val="0"/>
              </w:rPr>
              <w:t>VPCID</w:t>
            </w:r>
            <w:r w:rsidRPr="000E10C8">
              <w:rPr>
                <w:b w:val="0"/>
              </w:rPr>
              <w:t>)</w:t>
            </w:r>
          </w:p>
        </w:tc>
        <w:tc>
          <w:tcPr>
            <w:tcW w:w="1814" w:type="dxa"/>
          </w:tcPr>
          <w:p w14:paraId="0D669B08"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4564CE9" w14:textId="7D8F86E0"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your existing VPC (e.g., vpc-0343606e).</w:t>
            </w:r>
          </w:p>
        </w:tc>
      </w:tr>
      <w:tr w:rsidR="00692312" w:rsidRPr="000E10C8" w14:paraId="06AFD340"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1369B27E" w14:textId="00830017" w:rsidR="00692312" w:rsidRPr="000E10C8" w:rsidRDefault="00692312" w:rsidP="006A53DE">
            <w:pPr>
              <w:pStyle w:val="Tabletext"/>
            </w:pPr>
            <w:r>
              <w:t>Private</w:t>
            </w:r>
            <w:r w:rsidR="00B52A49">
              <w:t xml:space="preserve"> s</w:t>
            </w:r>
            <w:r w:rsidRPr="000E10C8">
              <w:t>ubnet 1 ID</w:t>
            </w:r>
            <w:r w:rsidRPr="000E10C8">
              <w:br/>
            </w:r>
            <w:r>
              <w:rPr>
                <w:b w:val="0"/>
              </w:rPr>
              <w:t>(</w:t>
            </w:r>
            <w:r w:rsidRPr="006B15E8">
              <w:rPr>
                <w:rStyle w:val="Parameterintable"/>
                <w:b w:val="0"/>
              </w:rPr>
              <w:t>PrivateSubnet1ID</w:t>
            </w:r>
            <w:r w:rsidRPr="000E10C8">
              <w:rPr>
                <w:b w:val="0"/>
              </w:rPr>
              <w:t>)</w:t>
            </w:r>
          </w:p>
        </w:tc>
        <w:tc>
          <w:tcPr>
            <w:tcW w:w="1814" w:type="dxa"/>
          </w:tcPr>
          <w:p w14:paraId="58F13642"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38BB5B71" w14:textId="608EB10E"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private subnet in Availability Zone 1 in your existing VPC (e.g., subnet-a0246dcd).</w:t>
            </w:r>
          </w:p>
        </w:tc>
      </w:tr>
      <w:tr w:rsidR="00692312" w:rsidRPr="000E10C8" w14:paraId="094C22F7"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2247DF85" w14:textId="48E63A4C" w:rsidR="00692312" w:rsidRPr="000E10C8" w:rsidRDefault="00692312" w:rsidP="006A53DE">
            <w:pPr>
              <w:pStyle w:val="Tabletext"/>
            </w:pPr>
            <w:r>
              <w:t>Private</w:t>
            </w:r>
            <w:r w:rsidR="00B52A49">
              <w:t xml:space="preserve"> s</w:t>
            </w:r>
            <w:r w:rsidRPr="000E10C8">
              <w:t>ubnet 2 ID</w:t>
            </w:r>
            <w:r w:rsidRPr="000E10C8">
              <w:br/>
            </w:r>
            <w:r>
              <w:rPr>
                <w:b w:val="0"/>
              </w:rPr>
              <w:t>(</w:t>
            </w:r>
            <w:r w:rsidRPr="006B15E8">
              <w:rPr>
                <w:rStyle w:val="Parameterintable"/>
                <w:b w:val="0"/>
              </w:rPr>
              <w:t>PrivateSubnet2ID</w:t>
            </w:r>
            <w:r w:rsidRPr="000E10C8">
              <w:rPr>
                <w:b w:val="0"/>
              </w:rPr>
              <w:t>)</w:t>
            </w:r>
          </w:p>
        </w:tc>
        <w:tc>
          <w:tcPr>
            <w:tcW w:w="1814" w:type="dxa"/>
          </w:tcPr>
          <w:p w14:paraId="3A56BDAB"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2CB7267C" w14:textId="05C933DF"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 xml:space="preserve">ID of the private subnet in Availability Zone 2 in your existing VPC (e.g., </w:t>
            </w:r>
            <w:r w:rsidR="00692312" w:rsidRPr="00BE79A0">
              <w:rPr>
                <w:rStyle w:val="help-inline"/>
                <w:rFonts w:eastAsiaTheme="majorEastAsia"/>
              </w:rPr>
              <w:t>subnet-b58c3d67</w:t>
            </w:r>
            <w:r w:rsidR="00692312" w:rsidRPr="00BE79A0">
              <w:t>).</w:t>
            </w:r>
          </w:p>
        </w:tc>
      </w:tr>
      <w:tr w:rsidR="00692312" w:rsidRPr="000E10C8" w14:paraId="448E4359" w14:textId="77777777" w:rsidTr="00EC63E6">
        <w:tc>
          <w:tcPr>
            <w:cnfStyle w:val="001000000000" w:firstRow="0" w:lastRow="0" w:firstColumn="1" w:lastColumn="0" w:oddVBand="0" w:evenVBand="0" w:oddHBand="0" w:evenHBand="0" w:firstRowFirstColumn="0" w:firstRowLastColumn="0" w:lastRowFirstColumn="0" w:lastRowLastColumn="0"/>
            <w:tcW w:w="2340" w:type="dxa"/>
          </w:tcPr>
          <w:p w14:paraId="48E60EE2" w14:textId="4B20FE91" w:rsidR="00692312" w:rsidRPr="000E10C8" w:rsidRDefault="00692312" w:rsidP="001D4EF1">
            <w:pPr>
              <w:pStyle w:val="Tabletext"/>
            </w:pPr>
            <w:r w:rsidRPr="000E10C8">
              <w:t xml:space="preserve">Bastion </w:t>
            </w:r>
            <w:r w:rsidR="001D4EF1">
              <w:t>s</w:t>
            </w:r>
            <w:r>
              <w:t xml:space="preserve">ecurity </w:t>
            </w:r>
            <w:r>
              <w:br/>
            </w:r>
            <w:r w:rsidR="001D4EF1">
              <w:t>g</w:t>
            </w:r>
            <w:r>
              <w:t xml:space="preserve">roup ID </w:t>
            </w:r>
            <w:r>
              <w:br/>
            </w:r>
            <w:r w:rsidRPr="000E10C8">
              <w:rPr>
                <w:b w:val="0"/>
              </w:rPr>
              <w:t>(</w:t>
            </w:r>
            <w:r w:rsidRPr="006B15E8">
              <w:rPr>
                <w:rStyle w:val="Parameterintable"/>
                <w:b w:val="0"/>
              </w:rPr>
              <w:t>BastionSecurityGroup</w:t>
            </w:r>
            <w:r w:rsidR="00EC63E6" w:rsidRPr="006B15E8">
              <w:rPr>
                <w:rStyle w:val="Parameterintable"/>
                <w:b w:val="0"/>
              </w:rPr>
              <w:br/>
            </w:r>
            <w:r w:rsidRPr="006B15E8">
              <w:rPr>
                <w:rStyle w:val="Parameterintable"/>
                <w:b w:val="0"/>
              </w:rPr>
              <w:t>ID</w:t>
            </w:r>
            <w:r w:rsidRPr="000E10C8">
              <w:rPr>
                <w:b w:val="0"/>
                <w:color w:val="000000"/>
              </w:rPr>
              <w:t>)</w:t>
            </w:r>
          </w:p>
        </w:tc>
        <w:tc>
          <w:tcPr>
            <w:tcW w:w="1814" w:type="dxa"/>
          </w:tcPr>
          <w:p w14:paraId="3CD5D3EF" w14:textId="77777777" w:rsidR="00692312" w:rsidRPr="000E10C8" w:rsidRDefault="00692312" w:rsidP="006A53DE">
            <w:pPr>
              <w:pStyle w:val="Tabletext"/>
              <w:cnfStyle w:val="000000000000" w:firstRow="0" w:lastRow="0" w:firstColumn="0" w:lastColumn="0" w:oddVBand="0" w:evenVBand="0" w:oddHBand="0" w:evenHBand="0" w:firstRowFirstColumn="0" w:firstRowLastColumn="0" w:lastRowFirstColumn="0" w:lastRowLastColumn="0"/>
            </w:pPr>
            <w:r w:rsidRPr="000E10C8">
              <w:rPr>
                <w:i/>
                <w:color w:val="FF0000"/>
              </w:rPr>
              <w:t>Requires input</w:t>
            </w:r>
          </w:p>
        </w:tc>
        <w:tc>
          <w:tcPr>
            <w:tcW w:w="5198" w:type="dxa"/>
          </w:tcPr>
          <w:p w14:paraId="72305DE0" w14:textId="6471C304" w:rsidR="00692312" w:rsidRPr="00BE79A0" w:rsidRDefault="003615E6" w:rsidP="006A53DE">
            <w:pPr>
              <w:pStyle w:val="Tabletext"/>
              <w:cnfStyle w:val="000000000000" w:firstRow="0" w:lastRow="0" w:firstColumn="0" w:lastColumn="0" w:oddVBand="0" w:evenVBand="0" w:oddHBand="0" w:evenHBand="0" w:firstRowFirstColumn="0" w:firstRowLastColumn="0" w:lastRowFirstColumn="0" w:lastRowLastColumn="0"/>
            </w:pPr>
            <w:r>
              <w:t>Enter t</w:t>
            </w:r>
            <w:r w:rsidR="00C010F5">
              <w:t xml:space="preserve">he </w:t>
            </w:r>
            <w:r w:rsidR="00692312" w:rsidRPr="00BE79A0">
              <w:t>ID of the bastion security group in your existing VPC (e.g., sg-7f16e910).</w:t>
            </w:r>
          </w:p>
        </w:tc>
      </w:tr>
    </w:tbl>
    <w:p w14:paraId="20BA999B" w14:textId="0AFAF720" w:rsidR="00692312" w:rsidRPr="00140FEE" w:rsidRDefault="00196EE9" w:rsidP="00692312">
      <w:pPr>
        <w:pStyle w:val="ListParagraph"/>
        <w:keepNext/>
        <w:spacing w:before="280"/>
        <w:rPr>
          <w:i/>
        </w:rPr>
      </w:pPr>
      <w:r>
        <w:rPr>
          <w:i/>
        </w:rPr>
        <w:t>Amazon EC2 c</w:t>
      </w:r>
      <w:r w:rsidR="00692312" w:rsidRPr="00140FEE">
        <w:rPr>
          <w:i/>
        </w:rPr>
        <w:t>onfiguration:</w:t>
      </w:r>
    </w:p>
    <w:tbl>
      <w:tblPr>
        <w:tblStyle w:val="AWS"/>
        <w:tblW w:w="9359" w:type="dxa"/>
        <w:tblInd w:w="360" w:type="dxa"/>
        <w:tblLayout w:type="fixed"/>
        <w:tblLook w:val="04A0" w:firstRow="1" w:lastRow="0" w:firstColumn="1" w:lastColumn="0" w:noHBand="0" w:noVBand="1"/>
      </w:tblPr>
      <w:tblGrid>
        <w:gridCol w:w="2347"/>
        <w:gridCol w:w="1814"/>
        <w:gridCol w:w="5198"/>
      </w:tblGrid>
      <w:tr w:rsidR="00692312" w:rsidRPr="00140FEE" w14:paraId="5F0E528A" w14:textId="77777777" w:rsidTr="00EC6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31A394D8" w14:textId="77777777" w:rsidR="00692312" w:rsidRPr="00140FEE" w:rsidRDefault="00692312" w:rsidP="007E063A">
            <w:pPr>
              <w:pStyle w:val="Tabletext"/>
            </w:pPr>
            <w:r w:rsidRPr="00140FEE">
              <w:t>Parameter label (name)</w:t>
            </w:r>
          </w:p>
        </w:tc>
        <w:tc>
          <w:tcPr>
            <w:tcW w:w="1814" w:type="dxa"/>
            <w:vAlign w:val="center"/>
          </w:tcPr>
          <w:p w14:paraId="6B91EB86"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Default</w:t>
            </w:r>
          </w:p>
        </w:tc>
        <w:tc>
          <w:tcPr>
            <w:tcW w:w="5198" w:type="dxa"/>
            <w:vAlign w:val="center"/>
          </w:tcPr>
          <w:p w14:paraId="58055157" w14:textId="77777777" w:rsidR="00692312" w:rsidRPr="00140FEE" w:rsidRDefault="00692312" w:rsidP="007E063A">
            <w:pPr>
              <w:pStyle w:val="Tabletext"/>
              <w:cnfStyle w:val="100000000000" w:firstRow="1" w:lastRow="0" w:firstColumn="0" w:lastColumn="0" w:oddVBand="0" w:evenVBand="0" w:oddHBand="0" w:evenHBand="0" w:firstRowFirstColumn="0" w:firstRowLastColumn="0" w:lastRowFirstColumn="0" w:lastRowLastColumn="0"/>
            </w:pPr>
            <w:r w:rsidRPr="00140FEE">
              <w:t>Description</w:t>
            </w:r>
          </w:p>
        </w:tc>
      </w:tr>
      <w:tr w:rsidR="00692312" w:rsidRPr="002C1331" w14:paraId="2E3968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43817377" w14:textId="4F1CC52E" w:rsidR="00692312" w:rsidRPr="002C1331" w:rsidRDefault="00B52A49" w:rsidP="006A53DE">
            <w:pPr>
              <w:pStyle w:val="Tabletext"/>
            </w:pPr>
            <w:r>
              <w:t>Key pair n</w:t>
            </w:r>
            <w:r w:rsidR="00692312" w:rsidRPr="002C1331">
              <w:t>ame</w:t>
            </w:r>
            <w:r w:rsidR="00692312" w:rsidRPr="002C1331">
              <w:br/>
            </w:r>
            <w:r w:rsidR="00692312" w:rsidRPr="002C1331">
              <w:rPr>
                <w:b w:val="0"/>
              </w:rPr>
              <w:t>(</w:t>
            </w:r>
            <w:r w:rsidR="00692312" w:rsidRPr="006B15E8">
              <w:rPr>
                <w:rStyle w:val="Parameterintable"/>
                <w:b w:val="0"/>
              </w:rPr>
              <w:t>KeyPairName</w:t>
            </w:r>
            <w:r w:rsidR="00692312" w:rsidRPr="002C1331">
              <w:rPr>
                <w:b w:val="0"/>
                <w:color w:val="000000"/>
              </w:rPr>
              <w:t>)</w:t>
            </w:r>
          </w:p>
        </w:tc>
        <w:tc>
          <w:tcPr>
            <w:tcW w:w="1814" w:type="dxa"/>
            <w:shd w:val="clear" w:color="auto" w:fill="FFFFFF" w:themeFill="background1"/>
          </w:tcPr>
          <w:p w14:paraId="58377552" w14:textId="77777777" w:rsidR="00692312" w:rsidRPr="002C1331" w:rsidRDefault="00692312" w:rsidP="006A53DE">
            <w:pPr>
              <w:pStyle w:val="Tabletext"/>
              <w:cnfStyle w:val="000000000000" w:firstRow="0" w:lastRow="0" w:firstColumn="0" w:lastColumn="0" w:oddVBand="0" w:evenVBand="0" w:oddHBand="0" w:evenHBand="0" w:firstRowFirstColumn="0" w:firstRowLastColumn="0" w:lastRowFirstColumn="0" w:lastRowLastColumn="0"/>
              <w:rPr>
                <w:i/>
              </w:rPr>
            </w:pPr>
            <w:r w:rsidRPr="002C1331">
              <w:rPr>
                <w:i/>
                <w:color w:val="FF0000"/>
              </w:rPr>
              <w:t>Requires input</w:t>
            </w:r>
          </w:p>
        </w:tc>
        <w:tc>
          <w:tcPr>
            <w:tcW w:w="5198" w:type="dxa"/>
            <w:shd w:val="clear" w:color="auto" w:fill="FFFFFF" w:themeFill="background1"/>
          </w:tcPr>
          <w:p w14:paraId="629CA381" w14:textId="04AFB2DF" w:rsidR="00692312" w:rsidRPr="002C1331" w:rsidRDefault="003615E6" w:rsidP="00C010F5">
            <w:pPr>
              <w:pStyle w:val="Tabletext"/>
              <w:cnfStyle w:val="000000000000" w:firstRow="0" w:lastRow="0" w:firstColumn="0" w:lastColumn="0" w:oddVBand="0" w:evenVBand="0" w:oddHBand="0" w:evenHBand="0" w:firstRowFirstColumn="0" w:firstRowLastColumn="0" w:lastRowFirstColumn="0" w:lastRowLastColumn="0"/>
            </w:pPr>
            <w:r>
              <w:t>Enter t</w:t>
            </w:r>
            <w:r w:rsidR="003C1874">
              <w:t xml:space="preserve">he </w:t>
            </w:r>
            <w:r w:rsidR="00042D43">
              <w:t xml:space="preserve">public/private </w:t>
            </w:r>
            <w:r w:rsidR="003C1874">
              <w:t>key pair</w:t>
            </w:r>
            <w:r w:rsidR="0002403B">
              <w:t xml:space="preserve"> you created in your preferred AWS R</w:t>
            </w:r>
            <w:r w:rsidR="003C1874">
              <w:t xml:space="preserve">egion; see the </w:t>
            </w:r>
            <w:hyperlink w:anchor="_Technical_requirements" w:history="1">
              <w:r w:rsidR="003C1874" w:rsidRPr="00527E25">
                <w:rPr>
                  <w:rStyle w:val="Hyperlink"/>
                </w:rPr>
                <w:t>Technical requirements</w:t>
              </w:r>
            </w:hyperlink>
            <w:r w:rsidR="003C1874">
              <w:t xml:space="preserve"> section.</w:t>
            </w:r>
          </w:p>
        </w:tc>
      </w:tr>
      <w:tr w:rsidR="007E063A" w14:paraId="3E4FE41A" w14:textId="77777777" w:rsidTr="00EC63E6">
        <w:tc>
          <w:tcPr>
            <w:cnfStyle w:val="001000000000" w:firstRow="0" w:lastRow="0" w:firstColumn="1" w:lastColumn="0" w:oddVBand="0" w:evenVBand="0" w:oddHBand="0" w:evenHBand="0" w:firstRowFirstColumn="0" w:firstRowLastColumn="0" w:lastRowFirstColumn="0" w:lastRowLastColumn="0"/>
            <w:tcW w:w="2347" w:type="dxa"/>
            <w:shd w:val="clear" w:color="auto" w:fill="FFFFFF" w:themeFill="background1"/>
          </w:tcPr>
          <w:p w14:paraId="318CE18B" w14:textId="78150B1A" w:rsidR="007E063A" w:rsidRDefault="007E063A" w:rsidP="00CC19DB">
            <w:pPr>
              <w:pStyle w:val="Tabletext"/>
            </w:pPr>
            <w:r>
              <w:t>Parameter label</w:t>
            </w:r>
            <w:r>
              <w:br/>
            </w:r>
            <w:r>
              <w:rPr>
                <w:b w:val="0"/>
              </w:rPr>
              <w:t>(</w:t>
            </w:r>
            <w:r w:rsidRPr="006B15E8">
              <w:rPr>
                <w:rStyle w:val="Parameterintable"/>
                <w:b w:val="0"/>
              </w:rPr>
              <w:t>ParameterName</w:t>
            </w:r>
            <w:r w:rsidRPr="007E063A">
              <w:rPr>
                <w:b w:val="0"/>
              </w:rPr>
              <w:t>)</w:t>
            </w:r>
          </w:p>
        </w:tc>
        <w:tc>
          <w:tcPr>
            <w:tcW w:w="1814" w:type="dxa"/>
            <w:shd w:val="clear" w:color="auto" w:fill="FFFFFF" w:themeFill="background1"/>
          </w:tcPr>
          <w:p w14:paraId="04B550D0" w14:textId="77777777" w:rsidR="007E063A" w:rsidRPr="001E4301" w:rsidRDefault="007E063A"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rsidRPr="006D0CD8">
              <w:rPr>
                <w:i/>
                <w:color w:val="365F91" w:themeColor="accent1" w:themeShade="BF"/>
              </w:rPr>
              <w:t>Optional</w:t>
            </w:r>
          </w:p>
        </w:tc>
        <w:tc>
          <w:tcPr>
            <w:tcW w:w="5198" w:type="dxa"/>
            <w:shd w:val="clear" w:color="auto" w:fill="FFFFFF" w:themeFill="background1"/>
          </w:tcPr>
          <w:p w14:paraId="3AEA01B2" w14:textId="2ADDC049" w:rsidR="007E063A" w:rsidRDefault="00672D6F" w:rsidP="00CC19DB">
            <w:pPr>
              <w:pStyle w:val="Tabletext"/>
              <w:cnfStyle w:val="000000000000" w:firstRow="0" w:lastRow="0" w:firstColumn="0" w:lastColumn="0" w:oddVBand="0" w:evenVBand="0" w:oddHBand="0" w:evenHBand="0" w:firstRowFirstColumn="0" w:firstRowLastColumn="0" w:lastRowFirstColumn="0" w:lastRowLastColumn="0"/>
            </w:pPr>
            <w:r>
              <w:t>&lt;</w:t>
            </w:r>
            <w:r w:rsidR="007E063A">
              <w:t>Example of optional parameter.</w:t>
            </w:r>
            <w:r>
              <w:t>&gt;</w:t>
            </w:r>
          </w:p>
        </w:tc>
      </w:tr>
    </w:tbl>
    <w:p w14:paraId="402AC154" w14:textId="77777777" w:rsidR="00294F5F" w:rsidRDefault="00294F5F" w:rsidP="006B15E8">
      <w:pPr>
        <w:keepNext/>
        <w:spacing w:before="280" w:after="140"/>
        <w:ind w:left="360"/>
        <w:rPr>
          <w:i/>
        </w:rPr>
      </w:pPr>
      <w:r w:rsidRPr="00BF5FB3">
        <w:rPr>
          <w:i/>
        </w:rPr>
        <w:t>AWS Quick Start configuration</w:t>
      </w:r>
      <w:r w:rsidRPr="00692312">
        <w:rPr>
          <w:i/>
        </w:rPr>
        <w:t>:</w:t>
      </w:r>
    </w:p>
    <w:p w14:paraId="43479645" w14:textId="0DD00E10" w:rsidR="00294F5F" w:rsidRPr="00271533" w:rsidRDefault="00294F5F" w:rsidP="00294F5F">
      <w:pPr>
        <w:pStyle w:val="Note"/>
        <w:spacing w:before="140"/>
      </w:pPr>
      <w:r w:rsidRPr="00ED17EE">
        <w:rPr>
          <w:b/>
        </w:rPr>
        <w:t>Note</w:t>
      </w:r>
      <w:r w:rsidR="003615E6">
        <w:rPr>
          <w:b/>
        </w:rPr>
        <w:t>:</w:t>
      </w:r>
      <w:r w:rsidR="003615E6" w:rsidRPr="003615E6">
        <w:t xml:space="preserve"> </w:t>
      </w:r>
      <w:r w:rsidR="00D70DFE">
        <w:t xml:space="preserve">We recommend </w:t>
      </w:r>
      <w:r w:rsidR="00FA42CF">
        <w:t>keeping</w:t>
      </w:r>
      <w:r w:rsidR="00D70DFE">
        <w:t xml:space="preserve"> the default settings for the following two parameters, unless you are customizing the Quick Start templates for your own deployment projects. Changing these parameter</w:t>
      </w:r>
      <w:r w:rsidR="002D5A1C">
        <w:t xml:space="preserve"> setting</w:t>
      </w:r>
      <w:r w:rsidR="00D70DFE">
        <w:t>s automatically update</w:t>
      </w:r>
      <w:r w:rsidR="002D5A1C">
        <w:t>s</w:t>
      </w:r>
      <w:r w:rsidR="00D70DFE">
        <w:t xml:space="preserve"> code references to point to a new Quick Start location. For additional details, see the </w:t>
      </w:r>
      <w:hyperlink r:id="rId50" w:history="1">
        <w:r w:rsidR="00D70DFE" w:rsidRPr="006423F9">
          <w:rPr>
            <w:rStyle w:val="Hyperlink"/>
          </w:rPr>
          <w:t>AWS Quick Start Contributor’s Guide</w:t>
        </w:r>
      </w:hyperlink>
      <w:r w:rsidR="00D70DFE">
        <w:t>.</w:t>
      </w:r>
      <w:r>
        <w:t xml:space="preserve"> </w:t>
      </w:r>
    </w:p>
    <w:tbl>
      <w:tblPr>
        <w:tblStyle w:val="AWS"/>
        <w:tblW w:w="9365" w:type="dxa"/>
        <w:tblInd w:w="360" w:type="dxa"/>
        <w:tblLayout w:type="fixed"/>
        <w:tblLook w:val="04A0" w:firstRow="1" w:lastRow="0" w:firstColumn="1" w:lastColumn="0" w:noHBand="0" w:noVBand="1"/>
      </w:tblPr>
      <w:tblGrid>
        <w:gridCol w:w="2347"/>
        <w:gridCol w:w="1814"/>
        <w:gridCol w:w="5204"/>
      </w:tblGrid>
      <w:tr w:rsidR="00196EE9" w14:paraId="68B2B1A4" w14:textId="77777777" w:rsidTr="00CC19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7" w:type="dxa"/>
            <w:vAlign w:val="center"/>
          </w:tcPr>
          <w:p w14:paraId="089295AF" w14:textId="77777777" w:rsidR="00196EE9" w:rsidRDefault="00196EE9" w:rsidP="00CC19DB">
            <w:pPr>
              <w:pStyle w:val="Tabletext"/>
            </w:pPr>
            <w:r>
              <w:t>Parameter label (name)</w:t>
            </w:r>
          </w:p>
        </w:tc>
        <w:tc>
          <w:tcPr>
            <w:tcW w:w="1814" w:type="dxa"/>
            <w:vAlign w:val="center"/>
          </w:tcPr>
          <w:p w14:paraId="7A850FC5"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Default</w:t>
            </w:r>
          </w:p>
        </w:tc>
        <w:tc>
          <w:tcPr>
            <w:tcW w:w="5204" w:type="dxa"/>
            <w:vAlign w:val="center"/>
          </w:tcPr>
          <w:p w14:paraId="5DBAF76B" w14:textId="77777777" w:rsidR="00196EE9" w:rsidRDefault="00196EE9" w:rsidP="00CC19DB">
            <w:pPr>
              <w:pStyle w:val="Tabletext"/>
              <w:cnfStyle w:val="100000000000" w:firstRow="1" w:lastRow="0" w:firstColumn="0" w:lastColumn="0" w:oddVBand="0" w:evenVBand="0" w:oddHBand="0" w:evenHBand="0" w:firstRowFirstColumn="0" w:firstRowLastColumn="0" w:lastRowFirstColumn="0" w:lastRowLastColumn="0"/>
            </w:pPr>
            <w:r>
              <w:t>Description</w:t>
            </w:r>
          </w:p>
        </w:tc>
      </w:tr>
      <w:tr w:rsidR="00196EE9" w14:paraId="7C7B126F" w14:textId="77777777" w:rsidTr="00CC19DB">
        <w:trPr>
          <w:trHeight w:val="343"/>
        </w:trPr>
        <w:tc>
          <w:tcPr>
            <w:cnfStyle w:val="001000000000" w:firstRow="0" w:lastRow="0" w:firstColumn="1" w:lastColumn="0" w:oddVBand="0" w:evenVBand="0" w:oddHBand="0" w:evenHBand="0" w:firstRowFirstColumn="0" w:firstRowLastColumn="0" w:lastRowFirstColumn="0" w:lastRowLastColumn="0"/>
            <w:tcW w:w="2347" w:type="dxa"/>
          </w:tcPr>
          <w:p w14:paraId="2A55BE64" w14:textId="77777777" w:rsidR="00196EE9" w:rsidRPr="00C010F5" w:rsidRDefault="00196EE9" w:rsidP="00CC19DB">
            <w:pPr>
              <w:pStyle w:val="Tabletext"/>
              <w:rPr>
                <w:b w:val="0"/>
              </w:rPr>
            </w:pPr>
            <w:r>
              <w:t>Quick Start S3 bucket n</w:t>
            </w:r>
            <w:r w:rsidRPr="00DA7B6E">
              <w:t>ame</w:t>
            </w:r>
            <w:r>
              <w:br/>
            </w:r>
            <w:r w:rsidRPr="007732BB">
              <w:rPr>
                <w:b w:val="0"/>
              </w:rPr>
              <w:t>(</w:t>
            </w:r>
            <w:r w:rsidRPr="006B15E8">
              <w:rPr>
                <w:rStyle w:val="Parameterintable"/>
                <w:b w:val="0"/>
              </w:rPr>
              <w:t>QSS3BucketName</w:t>
            </w:r>
            <w:r w:rsidRPr="007732BB">
              <w:rPr>
                <w:b w:val="0"/>
              </w:rPr>
              <w:t>)</w:t>
            </w:r>
          </w:p>
        </w:tc>
        <w:tc>
          <w:tcPr>
            <w:tcW w:w="1814" w:type="dxa"/>
          </w:tcPr>
          <w:p w14:paraId="3675C5B1" w14:textId="77777777" w:rsidR="00196EE9" w:rsidRPr="001E4301" w:rsidRDefault="00196EE9" w:rsidP="00CC19DB">
            <w:pPr>
              <w:pStyle w:val="Tabletext"/>
              <w:cnfStyle w:val="000000000000" w:firstRow="0" w:lastRow="0" w:firstColumn="0" w:lastColumn="0" w:oddVBand="0" w:evenVBand="0" w:oddHBand="0" w:evenHBand="0" w:firstRowFirstColumn="0" w:firstRowLastColumn="0" w:lastRowFirstColumn="0" w:lastRowLastColumn="0"/>
              <w:rPr>
                <w:i/>
                <w:color w:val="FF0000"/>
              </w:rPr>
            </w:pPr>
            <w:r>
              <w:t>aws-quickstart</w:t>
            </w:r>
          </w:p>
        </w:tc>
        <w:tc>
          <w:tcPr>
            <w:tcW w:w="5204" w:type="dxa"/>
          </w:tcPr>
          <w:p w14:paraId="5F2DD617" w14:textId="5C3B66C2" w:rsidR="00196EE9" w:rsidRPr="00DA7B6E" w:rsidRDefault="00196EE9" w:rsidP="00FA42CF">
            <w:pPr>
              <w:pStyle w:val="Tabletext"/>
              <w:cnfStyle w:val="000000000000" w:firstRow="0" w:lastRow="0" w:firstColumn="0" w:lastColumn="0" w:oddVBand="0" w:evenVBand="0" w:oddHBand="0" w:evenHBand="0" w:firstRowFirstColumn="0" w:firstRowLastColumn="0" w:lastRowFirstColumn="0" w:lastRowLastColumn="0"/>
            </w:pPr>
            <w:r>
              <w:t xml:space="preserve">The </w:t>
            </w:r>
            <w:r w:rsidRPr="00DA7B6E">
              <w:t xml:space="preserve">S3 bucket </w:t>
            </w:r>
            <w:r>
              <w:rPr>
                <w:szCs w:val="18"/>
              </w:rPr>
              <w:t>you have</w:t>
            </w:r>
            <w:r w:rsidRPr="00B4412E">
              <w:rPr>
                <w:szCs w:val="18"/>
              </w:rPr>
              <w:t xml:space="preserve"> created for your copy of Quick Start assets</w:t>
            </w:r>
            <w:r>
              <w:rPr>
                <w:szCs w:val="18"/>
              </w:rPr>
              <w:t>, if you decide</w:t>
            </w:r>
            <w:r w:rsidRPr="00B4412E">
              <w:rPr>
                <w:szCs w:val="18"/>
              </w:rPr>
              <w:t xml:space="preserve"> to customize the Quick Start for your own use.</w:t>
            </w:r>
            <w:r>
              <w:rPr>
                <w:szCs w:val="18"/>
              </w:rPr>
              <w:t xml:space="preserve"> The bucket name can include numbers, lowercase letters, uppercase letters, and hyphens, but should not start or end with a hyphen.</w:t>
            </w:r>
          </w:p>
        </w:tc>
      </w:tr>
      <w:tr w:rsidR="00196EE9" w14:paraId="2A3E4A1C" w14:textId="77777777" w:rsidTr="00CC19DB">
        <w:trPr>
          <w:trHeight w:val="20"/>
        </w:trPr>
        <w:tc>
          <w:tcPr>
            <w:cnfStyle w:val="001000000000" w:firstRow="0" w:lastRow="0" w:firstColumn="1" w:lastColumn="0" w:oddVBand="0" w:evenVBand="0" w:oddHBand="0" w:evenHBand="0" w:firstRowFirstColumn="0" w:firstRowLastColumn="0" w:lastRowFirstColumn="0" w:lastRowLastColumn="0"/>
            <w:tcW w:w="2347" w:type="dxa"/>
          </w:tcPr>
          <w:p w14:paraId="187F239D" w14:textId="77777777" w:rsidR="00196EE9" w:rsidRPr="00DA7B6E" w:rsidRDefault="00196EE9" w:rsidP="00CC19DB">
            <w:pPr>
              <w:pStyle w:val="Tabletext"/>
              <w:rPr>
                <w:b w:val="0"/>
              </w:rPr>
            </w:pPr>
            <w:r>
              <w:t>Quick Start S3 key p</w:t>
            </w:r>
            <w:r w:rsidRPr="00DA7B6E">
              <w:t>refix</w:t>
            </w:r>
            <w:r>
              <w:br/>
            </w:r>
            <w:r w:rsidRPr="007732BB">
              <w:rPr>
                <w:b w:val="0"/>
              </w:rPr>
              <w:t>(</w:t>
            </w:r>
            <w:r w:rsidRPr="006B15E8">
              <w:rPr>
                <w:rStyle w:val="Parameterintable"/>
                <w:b w:val="0"/>
              </w:rPr>
              <w:t>QSS3KeyPrefix</w:t>
            </w:r>
            <w:r w:rsidRPr="007732BB">
              <w:rPr>
                <w:b w:val="0"/>
              </w:rPr>
              <w:t>)</w:t>
            </w:r>
          </w:p>
        </w:tc>
        <w:tc>
          <w:tcPr>
            <w:tcW w:w="1814" w:type="dxa"/>
          </w:tcPr>
          <w:p w14:paraId="6085F81A" w14:textId="7F416963" w:rsidR="00196EE9" w:rsidRPr="003B6A29" w:rsidRDefault="006D0CD8" w:rsidP="00CC19DB">
            <w:pPr>
              <w:pStyle w:val="Tabletext"/>
              <w:cnfStyle w:val="000000000000" w:firstRow="0" w:lastRow="0" w:firstColumn="0" w:lastColumn="0" w:oddVBand="0" w:evenVBand="0" w:oddHBand="0" w:evenHBand="0" w:firstRowFirstColumn="0" w:firstRowLastColumn="0" w:lastRowFirstColumn="0" w:lastRowLastColumn="0"/>
            </w:pPr>
            <w:r>
              <w:t>quickstart-</w:t>
            </w:r>
            <w:commentRangeStart w:id="58"/>
            <w:r>
              <w:t>&lt;company&gt;-&lt;product&gt;</w:t>
            </w:r>
            <w:commentRangeEnd w:id="58"/>
            <w:r>
              <w:rPr>
                <w:rStyle w:val="CommentReference"/>
                <w:rFonts w:cs="Times New Roman"/>
                <w:color w:val="212120"/>
              </w:rPr>
              <w:commentReference w:id="58"/>
            </w:r>
            <w:r>
              <w:t>/</w:t>
            </w:r>
          </w:p>
        </w:tc>
        <w:tc>
          <w:tcPr>
            <w:tcW w:w="5204" w:type="dxa"/>
          </w:tcPr>
          <w:p w14:paraId="0E8BF4E2" w14:textId="77792D1A" w:rsidR="00196EE9" w:rsidRPr="00DA7B6E" w:rsidRDefault="00196EE9" w:rsidP="00A44036">
            <w:pPr>
              <w:pStyle w:val="Tabletext"/>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szCs w:val="18"/>
              </w:rPr>
              <w:t xml:space="preserve">The </w:t>
            </w:r>
            <w:hyperlink r:id="rId51" w:history="1">
              <w:r>
                <w:rPr>
                  <w:rStyle w:val="Hyperlink"/>
                  <w:szCs w:val="18"/>
                </w:rPr>
                <w:t>S3 key name prefix</w:t>
              </w:r>
            </w:hyperlink>
            <w:r w:rsidRPr="00B4412E">
              <w:rPr>
                <w:szCs w:val="18"/>
              </w:rPr>
              <w:t xml:space="preserve"> </w:t>
            </w:r>
            <w:r>
              <w:rPr>
                <w:szCs w:val="18"/>
              </w:rPr>
              <w:t>used to simulate a folder</w:t>
            </w:r>
            <w:r w:rsidRPr="00B4412E">
              <w:rPr>
                <w:szCs w:val="18"/>
              </w:rPr>
              <w:t xml:space="preserve"> for your copy of Quick Start assets</w:t>
            </w:r>
            <w:r w:rsidR="00A44036">
              <w:rPr>
                <w:szCs w:val="18"/>
              </w:rPr>
              <w:t>. You need to use this</w:t>
            </w:r>
            <w:r>
              <w:rPr>
                <w:szCs w:val="18"/>
              </w:rPr>
              <w:t xml:space="preserve"> if you </w:t>
            </w:r>
            <w:r w:rsidR="00A44036">
              <w:rPr>
                <w:szCs w:val="18"/>
              </w:rPr>
              <w:t>want</w:t>
            </w:r>
            <w:r w:rsidR="00A44036" w:rsidRPr="00B4412E">
              <w:rPr>
                <w:szCs w:val="18"/>
              </w:rPr>
              <w:t xml:space="preserve"> </w:t>
            </w:r>
            <w:r w:rsidRPr="00B4412E">
              <w:rPr>
                <w:szCs w:val="18"/>
              </w:rPr>
              <w:t>to customize the Quick Start for your own use.</w:t>
            </w:r>
            <w:r>
              <w:rPr>
                <w:szCs w:val="18"/>
              </w:rPr>
              <w:t xml:space="preserve"> This prefix can </w:t>
            </w:r>
            <w:r>
              <w:rPr>
                <w:szCs w:val="18"/>
              </w:rPr>
              <w:lastRenderedPageBreak/>
              <w:t>include numbers, lowercase letters, uppercase letters, hyphens, and forward slashes.</w:t>
            </w:r>
          </w:p>
        </w:tc>
      </w:tr>
    </w:tbl>
    <w:p w14:paraId="1F26EF50" w14:textId="35DD2916" w:rsidR="0044694D" w:rsidRDefault="0044694D" w:rsidP="0044694D">
      <w:pPr>
        <w:pStyle w:val="ListNumber"/>
        <w:numPr>
          <w:ilvl w:val="0"/>
          <w:numId w:val="5"/>
        </w:numPr>
        <w:spacing w:before="280"/>
      </w:pPr>
      <w:r>
        <w:lastRenderedPageBreak/>
        <w:t xml:space="preserve">On the </w:t>
      </w:r>
      <w:r w:rsidR="005B313B">
        <w:t>o</w:t>
      </w:r>
      <w:r w:rsidR="005B313B" w:rsidRPr="00B27868">
        <w:t>ptions</w:t>
      </w:r>
      <w:r w:rsidR="005B313B">
        <w:t xml:space="preserve"> </w:t>
      </w:r>
      <w:r>
        <w:t xml:space="preserve">page, you can </w:t>
      </w:r>
      <w:hyperlink r:id="rId52" w:history="1">
        <w:r w:rsidRPr="00F22EBE">
          <w:rPr>
            <w:rStyle w:val="Hyperlink"/>
          </w:rPr>
          <w:t>specify tags</w:t>
        </w:r>
      </w:hyperlink>
      <w:r>
        <w:t xml:space="preserve"> </w:t>
      </w:r>
      <w:r w:rsidRPr="00F22EBE">
        <w:t>(key-value pairs) for resources in your stack</w:t>
      </w:r>
      <w:r>
        <w:t xml:space="preserve"> and </w:t>
      </w:r>
      <w:hyperlink r:id="rId53"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290380AC" w:rsidR="0044694D" w:rsidRDefault="0044694D" w:rsidP="0044694D">
      <w:pPr>
        <w:pStyle w:val="ListNumber"/>
        <w:numPr>
          <w:ilvl w:val="0"/>
          <w:numId w:val="5"/>
        </w:numPr>
        <w:rPr>
          <w:specVanish/>
        </w:rPr>
      </w:pPr>
      <w:r>
        <w:t xml:space="preserve">Choose </w:t>
      </w:r>
      <w:r w:rsidRPr="008A3078">
        <w:rPr>
          <w:b/>
        </w:rPr>
        <w:t>Create</w:t>
      </w:r>
      <w:r w:rsidR="005B313B">
        <w:rPr>
          <w:b/>
        </w:rPr>
        <w:t xml:space="preserve"> stack</w:t>
      </w:r>
      <w:r>
        <w:t xml:space="preserve"> to deploy the stack.</w:t>
      </w:r>
    </w:p>
    <w:p w14:paraId="32CDACDC" w14:textId="77777777"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Pr="00EC63E6">
        <w:t>&lt;software&gt;</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AD374B4" w:rsidR="004F3473" w:rsidRDefault="004F3473" w:rsidP="004F3473">
      <w:pPr>
        <w:pStyle w:val="Picture"/>
        <w:rPr>
          <w:rStyle w:val="None"/>
          <w:color w:val="212120"/>
        </w:rPr>
      </w:pPr>
      <w:r>
        <w:rPr>
          <w:noProof/>
        </w:rPr>
        <w:drawing>
          <wp:inline distT="0" distB="0" distL="0" distR="0" wp14:anchorId="154C2E3F" wp14:editId="4D30FAFA">
            <wp:extent cx="6172200" cy="3159650"/>
            <wp:effectExtent l="0" t="0" r="0" b="3175"/>
            <wp:docPr id="14" name="Picture 14" descr="C:\Users\handans\AppData\Local\Temp\SNAGHTML55d15e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ndans\AppData\Local\Temp\SNAGHTML55d15e8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72200" cy="3159650"/>
                    </a:xfrm>
                    <a:prstGeom prst="rect">
                      <a:avLst/>
                    </a:prstGeom>
                    <a:noFill/>
                    <a:ln>
                      <a:noFill/>
                    </a:ln>
                  </pic:spPr>
                </pic:pic>
              </a:graphicData>
            </a:graphic>
          </wp:inline>
        </w:drawing>
      </w:r>
    </w:p>
    <w:p w14:paraId="029B27A2" w14:textId="41A7C4BB" w:rsidR="004F3473" w:rsidRPr="006163B4" w:rsidRDefault="00F05DA3" w:rsidP="004F3473">
      <w:pPr>
        <w:pStyle w:val="Caption"/>
        <w:spacing w:after="400"/>
      </w:pPr>
      <w:r>
        <w:t>Figure 2</w:t>
      </w:r>
      <w:r w:rsidR="004F3473">
        <w:t xml:space="preserve">: </w:t>
      </w:r>
      <w:r>
        <w:t>&lt;software&gt;</w:t>
      </w:r>
      <w:r w:rsidR="004F3473">
        <w:t xml:space="preserve"> outputs after successful deployment</w:t>
      </w:r>
      <w:r w:rsidR="00C27B7F">
        <w:rPr>
          <w:rStyle w:val="CommentReference"/>
          <w:rFonts w:eastAsia="Times New Roman"/>
          <w:b w:val="0"/>
          <w:bCs w:val="0"/>
          <w:color w:val="212120"/>
          <w:kern w:val="28"/>
        </w:rPr>
        <w:commentReference w:id="59"/>
      </w:r>
    </w:p>
    <w:p w14:paraId="27C0C326" w14:textId="57117C6C" w:rsidR="00F0735F" w:rsidRDefault="0044694D" w:rsidP="008934B8">
      <w:pPr>
        <w:pStyle w:val="Heading2"/>
      </w:pPr>
      <w:bookmarkStart w:id="60" w:name="_Toc32828026"/>
      <w:r>
        <w:t>Step 4</w:t>
      </w:r>
      <w:r w:rsidR="009A7075">
        <w:t xml:space="preserve">. </w:t>
      </w:r>
      <w:r w:rsidR="006B15E8">
        <w:t>Test the d</w:t>
      </w:r>
      <w:r w:rsidR="001E4301">
        <w:t>eployment</w:t>
      </w:r>
      <w:bookmarkEnd w:id="60"/>
    </w:p>
    <w:p w14:paraId="6BDAB669" w14:textId="4E2E050C" w:rsidR="00951D31" w:rsidRPr="003F6428" w:rsidRDefault="003F6428" w:rsidP="002643EE">
      <w:pPr>
        <w:spacing w:after="400"/>
      </w:pPr>
      <w:commentRangeStart w:id="61"/>
      <w:r>
        <w:t>&lt;</w:t>
      </w:r>
      <w:r w:rsidR="00B27868">
        <w:t>Add instructions for testing the deployment</w:t>
      </w:r>
      <w:r>
        <w:t>.&gt;</w:t>
      </w:r>
      <w:commentRangeEnd w:id="61"/>
      <w:r>
        <w:rPr>
          <w:rStyle w:val="CommentReference"/>
        </w:rPr>
        <w:commentReference w:id="61"/>
      </w:r>
    </w:p>
    <w:p w14:paraId="2EC76B4E" w14:textId="5EDE4F91" w:rsidR="004B313D" w:rsidRDefault="003F6428" w:rsidP="008B2968">
      <w:pPr>
        <w:pStyle w:val="Heading1"/>
      </w:pPr>
      <w:bookmarkStart w:id="62" w:name="_Toc32828027"/>
      <w:r>
        <w:lastRenderedPageBreak/>
        <w:t>Best practices for u</w:t>
      </w:r>
      <w:r w:rsidR="002C7C82">
        <w:t xml:space="preserve">sing </w:t>
      </w:r>
      <w:r w:rsidR="002C7C82" w:rsidRPr="003F6428">
        <w:t>&lt;software&gt;</w:t>
      </w:r>
      <w:r w:rsidR="002C7C82" w:rsidRPr="002C7C82">
        <w:rPr>
          <w:color w:val="FF0000"/>
        </w:rPr>
        <w:t xml:space="preserve"> </w:t>
      </w:r>
      <w:r w:rsidR="002C7C82">
        <w:t>on AWS</w:t>
      </w:r>
      <w:bookmarkEnd w:id="62"/>
    </w:p>
    <w:p w14:paraId="336C5B17" w14:textId="090D6007" w:rsidR="004B313D" w:rsidRPr="003F6428" w:rsidRDefault="003F6428" w:rsidP="004B313D">
      <w:commentRangeStart w:id="63"/>
      <w:r>
        <w:t>&lt;</w:t>
      </w:r>
      <w:r w:rsidR="00B27868">
        <w:t>Add any best practices for using the software</w:t>
      </w:r>
      <w:r>
        <w:t>.&gt;</w:t>
      </w:r>
      <w:commentRangeEnd w:id="63"/>
      <w:r>
        <w:rPr>
          <w:rStyle w:val="CommentReference"/>
        </w:rPr>
        <w:commentReference w:id="63"/>
      </w:r>
    </w:p>
    <w:p w14:paraId="4C270C86" w14:textId="77777777" w:rsidR="00DC3E03" w:rsidRDefault="00DC3E03" w:rsidP="008B2968">
      <w:pPr>
        <w:pStyle w:val="Heading1"/>
      </w:pPr>
      <w:bookmarkStart w:id="64" w:name="_Toc481076941"/>
      <w:bookmarkStart w:id="65" w:name="_Toc32828028"/>
      <w:r>
        <w:t>Security</w:t>
      </w:r>
      <w:bookmarkEnd w:id="64"/>
      <w:bookmarkEnd w:id="65"/>
    </w:p>
    <w:p w14:paraId="111850BE" w14:textId="690BCD45" w:rsidR="00DC3E03" w:rsidRPr="003F6428" w:rsidRDefault="003F6428" w:rsidP="00DC3E03">
      <w:commentRangeStart w:id="66"/>
      <w:r>
        <w:t>&lt;</w:t>
      </w:r>
      <w:r w:rsidR="00B27868">
        <w:t>Add any security-related information</w:t>
      </w:r>
      <w:r>
        <w:t>.&gt;</w:t>
      </w:r>
      <w:commentRangeEnd w:id="66"/>
      <w:r>
        <w:rPr>
          <w:rStyle w:val="CommentReference"/>
        </w:rPr>
        <w:commentReference w:id="66"/>
      </w:r>
      <w:r w:rsidR="00DC3E03" w:rsidRPr="003F6428">
        <w:t xml:space="preserve"> </w:t>
      </w:r>
    </w:p>
    <w:p w14:paraId="51D0E3AA" w14:textId="68BEC0EB" w:rsidR="002C7C82" w:rsidRPr="003F6428" w:rsidRDefault="002C7C82" w:rsidP="008B2968">
      <w:pPr>
        <w:pStyle w:val="Heading1"/>
      </w:pPr>
      <w:bookmarkStart w:id="67" w:name="_Toc32828029"/>
      <w:commentRangeStart w:id="68"/>
      <w:r w:rsidRPr="003F6428">
        <w:t>&lt;</w:t>
      </w:r>
      <w:r w:rsidR="006D0CD8">
        <w:t>Other useful i</w:t>
      </w:r>
      <w:r w:rsidRPr="003F6428">
        <w:t>nformation&gt;</w:t>
      </w:r>
      <w:bookmarkEnd w:id="67"/>
      <w:r w:rsidRPr="003F6428">
        <w:t xml:space="preserve"> </w:t>
      </w:r>
    </w:p>
    <w:p w14:paraId="437ACF15" w14:textId="198C8CA3" w:rsidR="003F6428" w:rsidRPr="003F6428" w:rsidRDefault="003F6428" w:rsidP="003F6428">
      <w:r>
        <w:t>&lt;</w:t>
      </w:r>
      <w:r w:rsidR="00B27868">
        <w:t>Add any other details that will help the customer use the software on AWS</w:t>
      </w:r>
      <w:r>
        <w:t>.&gt;</w:t>
      </w:r>
      <w:commentRangeEnd w:id="68"/>
      <w:r w:rsidR="006D0CD8">
        <w:rPr>
          <w:rStyle w:val="CommentReference"/>
        </w:rPr>
        <w:commentReference w:id="68"/>
      </w:r>
      <w:r w:rsidRPr="003F6428">
        <w:t xml:space="preserve"> </w:t>
      </w:r>
    </w:p>
    <w:p w14:paraId="7006055A" w14:textId="2CD38BC0" w:rsidR="006321EE" w:rsidRDefault="00194F8D" w:rsidP="008B2968">
      <w:pPr>
        <w:pStyle w:val="Heading1"/>
      </w:pPr>
      <w:bookmarkStart w:id="69" w:name="_Toc32828030"/>
      <w:r>
        <w:t>FAQ</w:t>
      </w:r>
      <w:r w:rsidR="003C1874">
        <w:rPr>
          <w:rStyle w:val="CommentReference"/>
          <w:rFonts w:ascii="Georgia" w:hAnsi="Georgia"/>
          <w:bCs/>
          <w:color w:val="212120"/>
        </w:rPr>
        <w:commentReference w:id="70"/>
      </w:r>
      <w:bookmarkEnd w:id="69"/>
    </w:p>
    <w:p w14:paraId="6DAB78C1" w14:textId="179C9F87" w:rsidR="008F367B" w:rsidRPr="008F367B" w:rsidRDefault="008F367B" w:rsidP="00DC3E03">
      <w:pPr>
        <w:spacing w:after="60"/>
      </w:pPr>
      <w:r w:rsidRPr="00BF0F99">
        <w:rPr>
          <w:b/>
          <w:color w:val="FF9900"/>
        </w:rPr>
        <w:t>Q.</w:t>
      </w:r>
      <w:r>
        <w:t xml:space="preserve"> I encountered a </w:t>
      </w:r>
      <w:r w:rsidRPr="00B27868">
        <w:rPr>
          <w:b/>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71"/>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71"/>
      <w:r w:rsidR="003F6428">
        <w:rPr>
          <w:rStyle w:val="CommentReference"/>
        </w:rPr>
        <w:commentReference w:id="71"/>
      </w:r>
    </w:p>
    <w:p w14:paraId="690ABD3F" w14:textId="2CE6290C" w:rsidR="00E50DE4" w:rsidRDefault="00E50DE4" w:rsidP="00CC4708">
      <w:pPr>
        <w:pStyle w:val="Note"/>
      </w:pPr>
      <w:r w:rsidRPr="006535E0">
        <w:rPr>
          <w:b/>
        </w:rPr>
        <w:t>Important</w:t>
      </w:r>
      <w:r w:rsidR="003615E6">
        <w:rPr>
          <w:b/>
        </w:rPr>
        <w: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55"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w:t>
      </w:r>
      <w:r>
        <w:t xml:space="preserve"> For more information about AWS CloudFormation </w:t>
      </w:r>
      <w:r w:rsidR="00EE0D6A">
        <w:t>quota</w:t>
      </w:r>
      <w:r>
        <w:t xml:space="preserve">s, see the </w:t>
      </w:r>
      <w:hyperlink r:id="rId56" w:history="1">
        <w:r w:rsidRPr="00BA09F6">
          <w:rPr>
            <w:rStyle w:val="Hyperlink"/>
          </w:rPr>
          <w:t>AWS documentation</w:t>
        </w:r>
      </w:hyperlink>
      <w:r>
        <w:t>.</w:t>
      </w:r>
    </w:p>
    <w:p w14:paraId="2A344DCD" w14:textId="5DDE611B" w:rsidR="00E7613C" w:rsidRDefault="006D0CD8" w:rsidP="008B2968">
      <w:pPr>
        <w:pStyle w:val="Heading1"/>
      </w:pPr>
      <w:bookmarkStart w:id="72" w:name="_Toc32828031"/>
      <w:r>
        <w:t>Send us feedback</w:t>
      </w:r>
      <w:bookmarkEnd w:id="72"/>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7" w:history="1">
        <w:r w:rsidRPr="009B4025">
          <w:rPr>
            <w:rStyle w:val="Hyperlink"/>
          </w:rPr>
          <w:t>GitHub repository</w:t>
        </w:r>
      </w:hyperlink>
      <w:r>
        <w:t xml:space="preserve"> for this Quick Start. If you’d like to submit code, please review the </w:t>
      </w:r>
      <w:hyperlink r:id="rId58"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73" w:name="_Toc32828032"/>
      <w:r>
        <w:lastRenderedPageBreak/>
        <w:t>Additional r</w:t>
      </w:r>
      <w:r w:rsidR="00AE2FE8">
        <w:t>esources</w:t>
      </w:r>
      <w:bookmarkEnd w:id="73"/>
    </w:p>
    <w:p w14:paraId="5D2B7DC0" w14:textId="67C48212" w:rsidR="00C6220F" w:rsidRPr="002631EA" w:rsidRDefault="00C6220F" w:rsidP="00C6220F">
      <w:pPr>
        <w:spacing w:after="120"/>
        <w:rPr>
          <w:rStyle w:val="Run-inhead"/>
        </w:rPr>
      </w:pPr>
      <w:bookmarkStart w:id="74" w:name="_Toc470792051"/>
      <w:bookmarkStart w:id="75"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9" w:history="1">
        <w:r>
          <w:rPr>
            <w:rStyle w:val="Hyperlink"/>
          </w:rPr>
          <w:t>AWS General Reference</w:t>
        </w:r>
      </w:hyperlink>
    </w:p>
    <w:p w14:paraId="00568FF8" w14:textId="61B23E3E" w:rsidR="003C1874" w:rsidRPr="00FE0C91" w:rsidRDefault="00F450B2" w:rsidP="003C1874">
      <w:pPr>
        <w:pStyle w:val="ListBullet"/>
      </w:pPr>
      <w:hyperlink r:id="rId60"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r w:rsidR="00A169F7" w:rsidRPr="002631EA">
        <w:rPr>
          <w:rStyle w:val="Run-inhead"/>
        </w:rPr>
        <w:commentReference w:id="76"/>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61" w:history="1">
        <w:r w:rsidR="00163BF4" w:rsidRPr="00C6220F">
          <w:rPr>
            <w:rStyle w:val="Hyperlink"/>
          </w:rPr>
          <w:t>Amazon EBS</w:t>
        </w:r>
      </w:hyperlink>
    </w:p>
    <w:p w14:paraId="2A181D8D" w14:textId="087E15C9" w:rsidR="00163BF4" w:rsidRDefault="00F450B2" w:rsidP="00163BF4">
      <w:pPr>
        <w:pStyle w:val="ListBullet"/>
      </w:pPr>
      <w:hyperlink r:id="rId62" w:history="1">
        <w:r w:rsidR="00163BF4" w:rsidRPr="00C6220F">
          <w:rPr>
            <w:rStyle w:val="Hyperlink"/>
          </w:rPr>
          <w:t>Amazon EC2</w:t>
        </w:r>
      </w:hyperlink>
    </w:p>
    <w:p w14:paraId="67439DED" w14:textId="77777777" w:rsidR="003C1874" w:rsidRDefault="00F450B2" w:rsidP="003C1874">
      <w:pPr>
        <w:pStyle w:val="ListBullet"/>
      </w:pPr>
      <w:hyperlink r:id="rId63" w:history="1">
        <w:r w:rsidR="003C1874">
          <w:rPr>
            <w:rStyle w:val="Hyperlink"/>
          </w:rPr>
          <w:t>IAM</w:t>
        </w:r>
      </w:hyperlink>
    </w:p>
    <w:p w14:paraId="37353BF9" w14:textId="77777777" w:rsidR="00C6220F" w:rsidRPr="00FE0C91" w:rsidRDefault="00F450B2" w:rsidP="00C6220F">
      <w:pPr>
        <w:pStyle w:val="ListBullet"/>
      </w:pPr>
      <w:hyperlink r:id="rId64" w:history="1">
        <w:r w:rsidR="00C6220F" w:rsidRPr="00C6220F">
          <w:rPr>
            <w:rStyle w:val="Hyperlink"/>
          </w:rPr>
          <w:t>Amazon VPC</w:t>
        </w:r>
      </w:hyperlink>
    </w:p>
    <w:p w14:paraId="7ED32D8D" w14:textId="77777777" w:rsidR="00163BF4" w:rsidRPr="002631EA" w:rsidRDefault="00163BF4" w:rsidP="00163BF4">
      <w:pPr>
        <w:spacing w:before="280" w:after="120"/>
        <w:rPr>
          <w:rStyle w:val="Run-inhead"/>
        </w:rPr>
      </w:pPr>
      <w:commentRangeStart w:id="77"/>
      <w:r w:rsidRPr="002631EA">
        <w:rPr>
          <w:rStyle w:val="Run-inhead"/>
        </w:rPr>
        <w:t>&lt;software&gt; documentation</w:t>
      </w:r>
    </w:p>
    <w:p w14:paraId="06876F57" w14:textId="42A5A12D" w:rsidR="00163BF4" w:rsidRPr="00A169F7" w:rsidRDefault="00A169F7" w:rsidP="00163BF4">
      <w:pPr>
        <w:pStyle w:val="ListBullet"/>
      </w:pPr>
      <w:r>
        <w:t>&lt;link&gt;</w:t>
      </w:r>
      <w:commentRangeEnd w:id="77"/>
      <w:r>
        <w:rPr>
          <w:rStyle w:val="CommentReference"/>
        </w:rPr>
        <w:commentReference w:id="77"/>
      </w:r>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F450B2" w:rsidP="00163BF4">
      <w:pPr>
        <w:pStyle w:val="ListBullet"/>
        <w:spacing w:after="400"/>
      </w:pPr>
      <w:hyperlink r:id="rId65"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78" w:name="_Toc32828033"/>
      <w:r w:rsidRPr="002631EA">
        <w:t>D</w:t>
      </w:r>
      <w:r w:rsidR="00A169F7" w:rsidRPr="002631EA">
        <w:t>ocument r</w:t>
      </w:r>
      <w:r w:rsidRPr="002631EA">
        <w:t>evisions</w:t>
      </w:r>
      <w:bookmarkEnd w:id="74"/>
      <w:bookmarkEnd w:id="75"/>
      <w:r w:rsidR="00A169F7" w:rsidRPr="002631EA">
        <w:rPr>
          <w:rStyle w:val="CommentReference"/>
          <w:sz w:val="36"/>
          <w:szCs w:val="24"/>
        </w:rPr>
        <w:commentReference w:id="79"/>
      </w:r>
      <w:bookmarkEnd w:id="78"/>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47D47D11" w:rsidR="0044694D" w:rsidRPr="004F1FF7" w:rsidRDefault="0044694D" w:rsidP="006A53DE">
            <w:pPr>
              <w:pStyle w:val="Tabletext"/>
              <w:rPr>
                <w:color w:val="C00000"/>
              </w:rPr>
            </w:pPr>
            <w:r w:rsidRPr="00A169F7">
              <w:t>&lt;month&gt;</w:t>
            </w:r>
            <w:r w:rsidRPr="001977E6">
              <w:t xml:space="preserve"> 201</w:t>
            </w:r>
            <w:r w:rsidR="0099442A">
              <w:t>9</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800576"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6"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800576;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556859" w:rsidRPr="00CF2E2C" w:rsidRDefault="00556859"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556859" w:rsidRPr="00CF2E2C" w:rsidRDefault="00556859"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556859" w:rsidRDefault="00556859"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556859" w:rsidRPr="00304F21" w:rsidRDefault="00556859"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7"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51834D70" w:rsidR="001923D9" w:rsidRDefault="001923D9">
      <w:pPr>
        <w:spacing w:after="140" w:line="280" w:lineRule="atLeast"/>
      </w:pPr>
    </w:p>
    <w:sectPr w:rsidR="001923D9" w:rsidSect="00BC4504">
      <w:headerReference w:type="default" r:id="rId68"/>
      <w:footerReference w:type="default" r:id="rId69"/>
      <w:headerReference w:type="first" r:id="rId70"/>
      <w:footerReference w:type="first" r:id="rId71"/>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6C2C9102" w:rsidR="00556859" w:rsidRPr="00B450B9" w:rsidRDefault="00556859" w:rsidP="003E0704">
      <w:pPr>
        <w:pStyle w:val="CommentText"/>
      </w:pPr>
      <w:r>
        <w:rPr>
          <w:rStyle w:val="CommentReference"/>
        </w:rPr>
        <w:annotationRef/>
      </w:r>
      <w:r w:rsidRPr="00B450B9">
        <w:t>Quick links</w:t>
      </w:r>
      <w:r>
        <w:t>,</w:t>
      </w:r>
      <w:r w:rsidRPr="00B450B9">
        <w:t xml:space="preserve"> for reference</w:t>
      </w:r>
      <w:r w:rsidR="006B3EB2">
        <w:t xml:space="preserve"> when creating this guide</w:t>
      </w:r>
      <w:r w:rsidRPr="00B450B9">
        <w:t>:</w:t>
      </w:r>
    </w:p>
    <w:p w14:paraId="21659807" w14:textId="77777777" w:rsidR="00556859" w:rsidRPr="00B450B9" w:rsidRDefault="00F450B2" w:rsidP="003E0704">
      <w:pPr>
        <w:pStyle w:val="ListParagraph"/>
        <w:numPr>
          <w:ilvl w:val="0"/>
          <w:numId w:val="42"/>
        </w:numPr>
        <w:spacing w:after="0" w:line="240" w:lineRule="auto"/>
        <w:rPr>
          <w:rFonts w:ascii="Calibri" w:hAnsi="Calibri"/>
          <w:sz w:val="20"/>
          <w:szCs w:val="20"/>
        </w:rPr>
      </w:pPr>
      <w:hyperlink r:id="rId1" w:history="1">
        <w:r w:rsidR="00556859" w:rsidRPr="00B450B9">
          <w:rPr>
            <w:rStyle w:val="Hyperlink"/>
            <w:sz w:val="20"/>
            <w:szCs w:val="20"/>
          </w:rPr>
          <w:t>Providing content for the Quick S</w:t>
        </w:r>
        <w:r w:rsidR="00556859" w:rsidRPr="00B450B9">
          <w:rPr>
            <w:rStyle w:val="Hyperlink"/>
            <w:sz w:val="20"/>
            <w:szCs w:val="20"/>
          </w:rPr>
          <w:t>t</w:t>
        </w:r>
        <w:r w:rsidR="00556859" w:rsidRPr="00B450B9">
          <w:rPr>
            <w:rStyle w:val="Hyperlink"/>
            <w:sz w:val="20"/>
            <w:szCs w:val="20"/>
          </w:rPr>
          <w:t>art</w:t>
        </w:r>
      </w:hyperlink>
    </w:p>
    <w:p w14:paraId="51861504" w14:textId="77777777" w:rsidR="00556859" w:rsidRPr="00B450B9" w:rsidRDefault="00556859"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556859" w:rsidRPr="00B450B9" w:rsidRDefault="00556859"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556859" w:rsidRDefault="00F450B2" w:rsidP="009E5AF6">
      <w:pPr>
        <w:pStyle w:val="ListParagraph"/>
        <w:numPr>
          <w:ilvl w:val="1"/>
          <w:numId w:val="42"/>
        </w:numPr>
        <w:spacing w:after="0" w:line="240" w:lineRule="auto"/>
      </w:pPr>
      <w:hyperlink r:id="rId3" w:history="1">
        <w:r w:rsidR="00556859" w:rsidRPr="00B450B9">
          <w:rPr>
            <w:rStyle w:val="Hyperlink"/>
            <w:sz w:val="20"/>
            <w:szCs w:val="20"/>
          </w:rPr>
          <w:t>AWS architecture icons</w:t>
        </w:r>
      </w:hyperlink>
    </w:p>
  </w:comment>
  <w:comment w:id="2" w:author="Author" w:initials="A">
    <w:p w14:paraId="25DD1BC2" w14:textId="66E9C928" w:rsidR="00556859" w:rsidRDefault="00556859">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556859" w:rsidRDefault="00556859">
      <w:pPr>
        <w:pStyle w:val="CommentText"/>
      </w:pPr>
      <w:r>
        <w:rPr>
          <w:rStyle w:val="CommentReference"/>
        </w:rPr>
        <w:annotationRef/>
      </w:r>
      <w:r>
        <w:t>Replace with the name of the software that the Quick Start deploys.</w:t>
      </w:r>
    </w:p>
    <w:p w14:paraId="7B29715F" w14:textId="77777777" w:rsidR="00556859" w:rsidRDefault="00556859">
      <w:pPr>
        <w:pStyle w:val="CommentText"/>
      </w:pPr>
    </w:p>
    <w:p w14:paraId="5824F58F" w14:textId="48EE5B18" w:rsidR="00556859" w:rsidRDefault="00556859">
      <w:pPr>
        <w:pStyle w:val="CommentText"/>
      </w:pPr>
      <w:r>
        <w:t>Also: Search for &lt;software&gt; throughout this guide, and replace accordingly.</w:t>
      </w:r>
    </w:p>
  </w:comment>
  <w:comment w:id="3" w:author="Author" w:initials="A">
    <w:p w14:paraId="789A0E04" w14:textId="6135091F" w:rsidR="00556859" w:rsidRDefault="00556859">
      <w:pPr>
        <w:pStyle w:val="CommentText"/>
      </w:pPr>
      <w:r>
        <w:rPr>
          <w:rStyle w:val="CommentReference"/>
        </w:rPr>
        <w:annotationRef/>
      </w:r>
      <w:r>
        <w:t>Replace with the name of your organization, and add the names of your Quick Start architects.</w:t>
      </w:r>
    </w:p>
    <w:p w14:paraId="4AABE7D7" w14:textId="02CAB1E9" w:rsidR="00556859" w:rsidRDefault="00556859">
      <w:pPr>
        <w:pStyle w:val="CommentText"/>
      </w:pPr>
    </w:p>
    <w:p w14:paraId="3517F9F5" w14:textId="74A66807" w:rsidR="00556859" w:rsidRDefault="00556859">
      <w:pPr>
        <w:pStyle w:val="CommentText"/>
      </w:pPr>
      <w:r>
        <w:t>Also: Search for &lt;partner organization&gt; throughout this guide, and replace accordingly.</w:t>
      </w:r>
    </w:p>
  </w:comment>
  <w:comment w:id="4" w:author="Author" w:initials="A">
    <w:p w14:paraId="30EF7440" w14:textId="3718D700" w:rsidR="00556859" w:rsidRDefault="00556859">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8" w:author="Author" w:initials="A">
    <w:p w14:paraId="7BF40E00" w14:textId="1B9FDC0F" w:rsidR="00556859" w:rsidRDefault="00556859">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1" w:author="Author" w:initials="A">
    <w:p w14:paraId="2D8364F2" w14:textId="5DC054C7" w:rsidR="00556859" w:rsidRDefault="00556859">
      <w:pPr>
        <w:pStyle w:val="CommentText"/>
      </w:pPr>
      <w:r>
        <w:rPr>
          <w:rStyle w:val="CommentReference"/>
        </w:rPr>
        <w:annotationRef/>
      </w:r>
      <w:r>
        <w:t>Identify your target audience and explain how/why they would use this Quick Start.</w:t>
      </w:r>
    </w:p>
  </w:comment>
  <w:comment w:id="14" w:author="Author" w:initials="A">
    <w:p w14:paraId="7251DD91" w14:textId="77777777" w:rsidR="00556859" w:rsidRDefault="00556859"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556859" w:rsidRDefault="00556859" w:rsidP="00D93FCF">
      <w:pPr>
        <w:pStyle w:val="ListParagraph"/>
        <w:spacing w:after="0" w:line="240" w:lineRule="auto"/>
        <w:ind w:left="0"/>
      </w:pPr>
    </w:p>
    <w:p w14:paraId="6FA536A2" w14:textId="7B4C067A" w:rsidR="00556859" w:rsidRDefault="00556859"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6" w:author="Author" w:initials="A">
    <w:p w14:paraId="24B38E86" w14:textId="43378869" w:rsidR="00556859" w:rsidRDefault="00556859">
      <w:pPr>
        <w:pStyle w:val="CommentText"/>
      </w:pPr>
      <w:r>
        <w:rPr>
          <w:rStyle w:val="CommentReference"/>
        </w:rPr>
        <w:annotationRef/>
      </w:r>
      <w:r>
        <w:t>Finalize these details as soon as possible.</w:t>
      </w:r>
    </w:p>
  </w:comment>
  <w:comment w:id="17" w:author="Author" w:initials="A">
    <w:p w14:paraId="73EBFC47" w14:textId="77777777" w:rsidR="00556859" w:rsidRDefault="00556859" w:rsidP="009A37CC">
      <w:pPr>
        <w:pStyle w:val="CommentText"/>
      </w:pPr>
      <w:r>
        <w:rPr>
          <w:rStyle w:val="CommentReference"/>
        </w:rPr>
        <w:annotationRef/>
      </w:r>
      <w:r>
        <w:t xml:space="preserve">Include details about the license and how they can sign up. If no license is required, clarify that. </w:t>
      </w:r>
    </w:p>
    <w:p w14:paraId="3F3A2AFA" w14:textId="77777777" w:rsidR="00556859" w:rsidRDefault="00556859" w:rsidP="009A37CC">
      <w:pPr>
        <w:pStyle w:val="CommentText"/>
      </w:pPr>
    </w:p>
    <w:p w14:paraId="59E61574" w14:textId="40773C3F" w:rsidR="00556859" w:rsidRDefault="00556859" w:rsidP="009A37CC">
      <w:pPr>
        <w:pStyle w:val="CommentText"/>
      </w:pPr>
      <w:r>
        <w:t>These two paragraphs provide an example of the details you can provide. Provide links as appropriate.</w:t>
      </w:r>
    </w:p>
  </w:comment>
  <w:comment w:id="18" w:author="Author" w:initials="A">
    <w:p w14:paraId="11D71B1A" w14:textId="5301D454" w:rsidR="00556859" w:rsidRDefault="00556859">
      <w:pPr>
        <w:pStyle w:val="CommentText"/>
      </w:pPr>
      <w:r>
        <w:rPr>
          <w:rStyle w:val="CommentReference"/>
        </w:rPr>
        <w:annotationRef/>
      </w:r>
      <w:r>
        <w:t>Or, if the deployment uses an AMI, update this paragraph. If it doesn’t, remove the paragraph.</w:t>
      </w:r>
    </w:p>
  </w:comment>
  <w:comment w:id="20" w:author="Author" w:initials="A">
    <w:p w14:paraId="1CDAEDEC" w14:textId="77777777" w:rsidR="00556859" w:rsidRDefault="00556859"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556859" w:rsidRDefault="00556859" w:rsidP="00DE1D4E">
      <w:pPr>
        <w:pStyle w:val="CommentText"/>
      </w:pPr>
    </w:p>
    <w:p w14:paraId="7A4187BE" w14:textId="0DFBB68D" w:rsidR="00556859" w:rsidRDefault="00556859" w:rsidP="00DE1D4E">
      <w:pPr>
        <w:pStyle w:val="CommentText"/>
      </w:pPr>
      <w:r>
        <w:t>Send us your source PowerPoint file. Also:</w:t>
      </w:r>
    </w:p>
    <w:p w14:paraId="2A4AF5FB" w14:textId="3AFF0C01" w:rsidR="00556859" w:rsidRDefault="00556859" w:rsidP="00DE1D4E">
      <w:pPr>
        <w:pStyle w:val="CommentText"/>
      </w:pPr>
    </w:p>
    <w:p w14:paraId="26FAC231" w14:textId="7E410EEC" w:rsidR="00556859" w:rsidRPr="00BD560B" w:rsidRDefault="00556859"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556859"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556859" w:rsidRPr="00BD560B" w:rsidRDefault="00556859"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556859" w:rsidRDefault="00556859" w:rsidP="009A3ACA">
      <w:pPr>
        <w:pStyle w:val="CommentText"/>
        <w:numPr>
          <w:ilvl w:val="0"/>
          <w:numId w:val="41"/>
        </w:numPr>
      </w:pPr>
      <w:r>
        <w:t xml:space="preserve"> </w:t>
      </w:r>
      <w:r w:rsidRPr="00BD560B">
        <w:t>Make sure your diagram is clear and legible when imported into the deployment guide.</w:t>
      </w:r>
    </w:p>
  </w:comment>
  <w:comment w:id="21" w:author="Author" w:initials="A">
    <w:p w14:paraId="5005CCD2" w14:textId="304F59B1" w:rsidR="00556859" w:rsidRDefault="00556859">
      <w:pPr>
        <w:pStyle w:val="CommentText"/>
      </w:pPr>
      <w:r>
        <w:rPr>
          <w:rStyle w:val="CommentReference"/>
        </w:rPr>
        <w:annotationRef/>
      </w:r>
      <w:r>
        <w:t>Add bullet points for any additional components that are included in the deployment. Make sure that the additional components are also represented in the architecture diagram.</w:t>
      </w:r>
    </w:p>
  </w:comment>
  <w:comment w:id="29" w:author="Author" w:initials="A">
    <w:p w14:paraId="1167F685" w14:textId="36F6AAE6" w:rsidR="00556859" w:rsidRDefault="00556859">
      <w:pPr>
        <w:pStyle w:val="CommentText"/>
      </w:pPr>
      <w:r>
        <w:rPr>
          <w:rStyle w:val="CommentReference"/>
        </w:rPr>
        <w:annotationRef/>
      </w:r>
      <w:r>
        <w:t>Describe or link to specific knowledge requirements; for example: “familiarity with basic concepts in the areas of networking, database operations, and data encryption” or “familiarity with &lt;software&gt;.”</w:t>
      </w:r>
    </w:p>
  </w:comment>
  <w:comment w:id="33" w:author="Author" w:initials="A">
    <w:p w14:paraId="61C664C2" w14:textId="7C0E9C14" w:rsidR="00556859" w:rsidRPr="0037568D" w:rsidRDefault="00556859"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556859" w:rsidRDefault="00556859" w:rsidP="002B436C">
      <w:pPr>
        <w:pStyle w:val="CommentText"/>
      </w:pPr>
    </w:p>
    <w:p w14:paraId="0D61192B" w14:textId="77777777" w:rsidR="00556859" w:rsidRDefault="00556859"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556859" w:rsidRDefault="00556859" w:rsidP="002B436C">
      <w:pPr>
        <w:pStyle w:val="CommentText"/>
      </w:pPr>
    </w:p>
    <w:p w14:paraId="2B30BD2E" w14:textId="108BCD45" w:rsidR="00556859" w:rsidRDefault="00556859">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4" w:author="Author" w:initials="A">
    <w:p w14:paraId="22420BC7" w14:textId="7F9D1B53" w:rsidR="00556859" w:rsidRDefault="00556859">
      <w:pPr>
        <w:pStyle w:val="CommentText"/>
      </w:pPr>
      <w:r>
        <w:rPr>
          <w:rStyle w:val="CommentReference"/>
        </w:rPr>
        <w:annotationRef/>
      </w:r>
      <w:r>
        <w:t>Replace the &lt;n&gt; in each row to specify the number of resources used in this deployment. Remove the rows for resources that aren’t used.</w:t>
      </w:r>
    </w:p>
  </w:comment>
  <w:comment w:id="35" w:author="Author" w:initials="A">
    <w:p w14:paraId="68FE4415" w14:textId="3BB72DAD" w:rsidR="00556859" w:rsidRDefault="00556859">
      <w:pPr>
        <w:pStyle w:val="CommentText"/>
      </w:pPr>
      <w:r>
        <w:rPr>
          <w:rStyle w:val="CommentReference"/>
        </w:rPr>
        <w:annotationRef/>
      </w:r>
      <w:r>
        <w:t>If the Quick Start is restricted to specific Regions, provide that information here. Don’t list supported Regions for a specific AWS service, since those will change. Instead, update the link to point to the specific page under Service Endpoints and Quotas in the AWS documentation.</w:t>
      </w:r>
    </w:p>
  </w:comment>
  <w:comment w:id="43" w:author="Author" w:initials="A">
    <w:p w14:paraId="79A45FF5" w14:textId="194F5662" w:rsidR="00556859" w:rsidRDefault="00556859" w:rsidP="003D23D8">
      <w:pPr>
        <w:pStyle w:val="CommentText"/>
      </w:pPr>
      <w:r>
        <w:rPr>
          <w:rStyle w:val="CommentReference"/>
        </w:rPr>
        <w:annotationRef/>
      </w:r>
      <w:r>
        <w:t xml:space="preserve">Include this step if you have an AMI users need to subscribe to.  </w:t>
      </w:r>
    </w:p>
    <w:p w14:paraId="13B1B742" w14:textId="772AD159" w:rsidR="00556859" w:rsidRDefault="00556859" w:rsidP="003D23D8">
      <w:pPr>
        <w:pStyle w:val="CommentText"/>
      </w:pPr>
    </w:p>
    <w:p w14:paraId="78A4C14B" w14:textId="6C7F71F8" w:rsidR="00556859" w:rsidRDefault="00556859"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44" w:author="Author" w:initials="A">
    <w:p w14:paraId="00168ECF" w14:textId="2C327637" w:rsidR="00556859" w:rsidRDefault="00556859">
      <w:pPr>
        <w:pStyle w:val="CommentText"/>
      </w:pPr>
      <w:r>
        <w:rPr>
          <w:rStyle w:val="CommentReference"/>
        </w:rPr>
        <w:annotationRef/>
      </w:r>
      <w:r>
        <w:t>Add a link to your AMI page in AWS Marketplace.</w:t>
      </w:r>
    </w:p>
  </w:comment>
  <w:comment w:id="46" w:author="Author" w:initials="A">
    <w:p w14:paraId="1D35F417" w14:textId="06503F07" w:rsidR="00556859" w:rsidRDefault="00556859">
      <w:pPr>
        <w:pStyle w:val="CommentText"/>
      </w:pPr>
      <w:r>
        <w:rPr>
          <w:rStyle w:val="CommentReference"/>
        </w:rPr>
        <w:annotationRef/>
      </w:r>
      <w:r>
        <w:t>Revise to match your architecture, e.g., “one private subnet for the database instances.”</w:t>
      </w:r>
    </w:p>
  </w:comment>
  <w:comment w:id="47" w:author="Author" w:initials="A">
    <w:p w14:paraId="7DA60BB8" w14:textId="0A9F4A22" w:rsidR="00556859" w:rsidRDefault="00556859"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51" w:author="Author" w:initials="A">
    <w:p w14:paraId="0ABDA23F" w14:textId="3700D0E9" w:rsidR="00556859" w:rsidRDefault="00556859">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556859" w:rsidRDefault="00556859">
      <w:pPr>
        <w:pStyle w:val="CommentText"/>
        <w:rPr>
          <w:rFonts w:eastAsiaTheme="majorEastAsia"/>
        </w:rPr>
      </w:pPr>
    </w:p>
    <w:p w14:paraId="16B1885D" w14:textId="50AEEF40" w:rsidR="00556859" w:rsidRDefault="00556859">
      <w:pPr>
        <w:pStyle w:val="CommentText"/>
      </w:pPr>
      <w:r w:rsidRPr="00A63B78">
        <w:rPr>
          <w:color w:val="auto"/>
        </w:rPr>
        <w:t xml:space="preserve">The </w:t>
      </w:r>
      <w:r>
        <w:rPr>
          <w:color w:val="auto"/>
        </w:rPr>
        <w:t>parameters</w:t>
      </w:r>
      <w:r w:rsidR="003615E6">
        <w:rPr>
          <w:color w:val="auto"/>
        </w:rPr>
        <w:t xml:space="preserve"> in this table</w:t>
      </w:r>
      <w:r>
        <w:rPr>
          <w:color w:val="auto"/>
        </w:rPr>
        <w:t xml:space="preserve"> are provided as examples</w:t>
      </w:r>
      <w:r w:rsidRPr="00A63B78">
        <w:rPr>
          <w:color w:val="auto"/>
        </w:rPr>
        <w:t xml:space="preserve">. However, we recommend that you use these group and parameter labels if you’re providing similar functionality in your CloudFormation templates. For parameter </w:t>
      </w:r>
      <w:r w:rsidR="0001033A">
        <w:rPr>
          <w:color w:val="auto"/>
        </w:rPr>
        <w:t xml:space="preserve">grouping and </w:t>
      </w:r>
      <w:r w:rsidRPr="00A63B78">
        <w:rPr>
          <w:color w:val="auto"/>
        </w:rPr>
        <w:t xml:space="preserve">naming guidelines, see </w:t>
      </w:r>
      <w:r>
        <w:rPr>
          <w:color w:val="auto"/>
        </w:rPr>
        <w:t xml:space="preserve">the </w:t>
      </w:r>
      <w:hyperlink r:id="rId8" w:history="1">
        <w:r w:rsidRPr="00BF5FB3">
          <w:rPr>
            <w:rStyle w:val="Hyperlink"/>
          </w:rPr>
          <w:t>Contributor’s G</w:t>
        </w:r>
        <w:r w:rsidRPr="00BF5FB3">
          <w:rPr>
            <w:rStyle w:val="Hyperlink"/>
          </w:rPr>
          <w:t>u</w:t>
        </w:r>
        <w:r w:rsidRPr="00BF5FB3">
          <w:rPr>
            <w:rStyle w:val="Hyperlink"/>
          </w:rPr>
          <w:t>ide</w:t>
        </w:r>
      </w:hyperlink>
      <w:r>
        <w:rPr>
          <w:color w:val="auto"/>
        </w:rPr>
        <w:t>.</w:t>
      </w:r>
    </w:p>
  </w:comment>
  <w:comment w:id="53" w:author="Author" w:initials="A">
    <w:p w14:paraId="45559515" w14:textId="23C69EC6" w:rsidR="00556859" w:rsidRDefault="00556859">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7" w:author="Author" w:initials="A">
    <w:p w14:paraId="6E6E5EA5" w14:textId="5F76DD60" w:rsidR="00556859" w:rsidRDefault="00556859">
      <w:pPr>
        <w:pStyle w:val="CommentText"/>
      </w:pPr>
      <w:r>
        <w:rPr>
          <w:rStyle w:val="CommentReference"/>
        </w:rPr>
        <w:annotationRef/>
      </w:r>
      <w:r>
        <w:t>Please replace the parameter tables in this section with information from your own templates, as in the new VPC section.</w:t>
      </w:r>
    </w:p>
    <w:p w14:paraId="6E17A542" w14:textId="03E4205A" w:rsidR="00556859" w:rsidRDefault="00556859">
      <w:pPr>
        <w:pStyle w:val="CommentText"/>
      </w:pPr>
    </w:p>
    <w:p w14:paraId="61B9D976" w14:textId="6CBE4141" w:rsidR="00556859" w:rsidRDefault="00556859">
      <w:pPr>
        <w:pStyle w:val="CommentText"/>
      </w:pPr>
      <w:r>
        <w:t>For consistency, make sure that parameters that appear in both templates have the same names, labels, defaults, and descriptions.</w:t>
      </w:r>
    </w:p>
  </w:comment>
  <w:comment w:id="58" w:author="Author" w:initials="A">
    <w:p w14:paraId="0B75074F" w14:textId="123E0575" w:rsidR="00556859" w:rsidRDefault="00556859" w:rsidP="006D0CD8">
      <w:pPr>
        <w:pStyle w:val="CommentText"/>
      </w:pPr>
      <w:r>
        <w:rPr>
          <w:rStyle w:val="CommentReference"/>
        </w:rPr>
        <w:annotationRef/>
      </w:r>
      <w:r>
        <w:t>Replace with a key prefix that reflects your company and product name (e.g., quickstart-atlassian-bitbucket/). This generally matches your GitHub repository name.</w:t>
      </w:r>
    </w:p>
  </w:comment>
  <w:comment w:id="59" w:author="Author" w:initials="A">
    <w:p w14:paraId="5C3E8631" w14:textId="1C88B1D4" w:rsidR="00556859" w:rsidRDefault="00556859">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556859" w:rsidRDefault="00556859" w:rsidP="002C6BEE">
      <w:pPr>
        <w:pStyle w:val="CommentText"/>
      </w:pPr>
    </w:p>
    <w:p w14:paraId="2ABF7A6B" w14:textId="67FCDF5F" w:rsidR="00556859" w:rsidRDefault="00556859" w:rsidP="002C6BEE">
      <w:pPr>
        <w:pStyle w:val="CommentText"/>
      </w:pPr>
      <w:r>
        <w:t>Make sure that screenshots are legible (crop if necessary), all personal information is blurred, and values are filled in when displaying settings.</w:t>
      </w:r>
    </w:p>
    <w:p w14:paraId="3BC6B6DD" w14:textId="77777777" w:rsidR="00556859" w:rsidRDefault="00556859" w:rsidP="002C6BEE">
      <w:pPr>
        <w:pStyle w:val="CommentText"/>
      </w:pPr>
    </w:p>
    <w:p w14:paraId="0EC8256E" w14:textId="1783F124" w:rsidR="00556859" w:rsidRDefault="00556859" w:rsidP="002C6BEE">
      <w:pPr>
        <w:pStyle w:val="CommentText"/>
      </w:pPr>
      <w:r>
        <w:t>Tips:</w:t>
      </w:r>
    </w:p>
    <w:p w14:paraId="2F50962C" w14:textId="1329808B" w:rsidR="00556859" w:rsidRDefault="00556859" w:rsidP="002C6BEE">
      <w:pPr>
        <w:pStyle w:val="CommentText"/>
      </w:pPr>
      <w:r>
        <w:t>If shooting a browser screen, try making the window smaller to decrease the width of the image and to minimize the need to resize it.</w:t>
      </w:r>
    </w:p>
    <w:p w14:paraId="3A35208D" w14:textId="77777777" w:rsidR="00556859" w:rsidRDefault="00556859" w:rsidP="002C6BEE">
      <w:pPr>
        <w:pStyle w:val="CommentText"/>
      </w:pPr>
    </w:p>
    <w:p w14:paraId="0936EFE6" w14:textId="64ED4569" w:rsidR="00556859" w:rsidRDefault="00556859" w:rsidP="002C6BEE">
      <w:pPr>
        <w:pStyle w:val="CommentText"/>
      </w:pPr>
      <w:r>
        <w:t>Highlights should be green arrows or rectangles without shadows. Or send us the screenshot without highlighting and let us know where we need to add it.</w:t>
      </w:r>
    </w:p>
  </w:comment>
  <w:comment w:id="61" w:author="Author" w:initials="A">
    <w:p w14:paraId="180A9E48" w14:textId="2BCCC611" w:rsidR="00556859" w:rsidRPr="003F6428" w:rsidRDefault="00556859"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63" w:author="Author" w:initials="A">
    <w:p w14:paraId="68CA08C6" w14:textId="44401980" w:rsidR="00556859" w:rsidRDefault="00556859"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66" w:author="Author" w:initials="A">
    <w:p w14:paraId="75CF968C" w14:textId="135EADAB" w:rsidR="00556859" w:rsidRPr="003F6428" w:rsidRDefault="00556859" w:rsidP="003F6428">
      <w:pPr>
        <w:pStyle w:val="CommentText"/>
      </w:pPr>
      <w:r>
        <w:rPr>
          <w:rStyle w:val="CommentReference"/>
        </w:rPr>
        <w:annotationRef/>
      </w:r>
      <w:r>
        <w:t>Include a d</w:t>
      </w:r>
      <w:r w:rsidRPr="003F6428">
        <w:t xml:space="preserve">iscussion of security-related components, considerations, responsibilities, </w:t>
      </w:r>
      <w:r>
        <w:t xml:space="preserve">and </w:t>
      </w:r>
      <w:r w:rsidRPr="003F6428">
        <w:t>best practices.</w:t>
      </w:r>
    </w:p>
  </w:comment>
  <w:comment w:id="68" w:author="Author" w:initials="A">
    <w:p w14:paraId="20AC2634" w14:textId="0BF4000D" w:rsidR="00556859" w:rsidRDefault="00556859">
      <w:pPr>
        <w:pStyle w:val="CommentText"/>
      </w:pPr>
      <w:r>
        <w:rPr>
          <w:rStyle w:val="CommentReference"/>
        </w:rPr>
        <w:annotationRef/>
      </w:r>
      <w:r w:rsidRPr="003F6428">
        <w:t>Provide any other information of interest to users, especially focusing on areas where AWS or cloud usage differs from on-premises usage.</w:t>
      </w:r>
    </w:p>
  </w:comment>
  <w:comment w:id="70" w:author="Author" w:initials="A">
    <w:p w14:paraId="7C626D8F" w14:textId="6BBD8717" w:rsidR="00556859" w:rsidRDefault="00556859">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71" w:author="Author" w:initials="A">
    <w:p w14:paraId="755E5604" w14:textId="6FA74A45" w:rsidR="00556859" w:rsidRDefault="00556859">
      <w:pPr>
        <w:pStyle w:val="CommentText"/>
      </w:pPr>
      <w:r>
        <w:rPr>
          <w:rStyle w:val="CommentReference"/>
        </w:rPr>
        <w:annotationRef/>
      </w:r>
      <w:r>
        <w:t>If you’re deploying on Linux instances, provide the location for log files on Linux, or omit this sentence.</w:t>
      </w:r>
    </w:p>
  </w:comment>
  <w:comment w:id="76" w:author="Author" w:initials="A">
    <w:p w14:paraId="18B33097" w14:textId="623E28FB" w:rsidR="00556859" w:rsidRDefault="00556859">
      <w:pPr>
        <w:pStyle w:val="CommentText"/>
      </w:pPr>
      <w:r>
        <w:rPr>
          <w:rStyle w:val="CommentReference"/>
        </w:rPr>
        <w:annotationRef/>
      </w:r>
      <w:r>
        <w:t>Add links to the AWS documentation for other services used by the Quick Start.</w:t>
      </w:r>
    </w:p>
  </w:comment>
  <w:comment w:id="77" w:author="Author" w:initials="A">
    <w:p w14:paraId="11C50516" w14:textId="3FE15C96" w:rsidR="00556859" w:rsidRDefault="00556859">
      <w:pPr>
        <w:pStyle w:val="CommentText"/>
      </w:pPr>
      <w:r>
        <w:rPr>
          <w:rStyle w:val="CommentReference"/>
        </w:rPr>
        <w:annotationRef/>
      </w:r>
      <w:r>
        <w:t>Add links to the user guide and other useful information for your product.</w:t>
      </w:r>
    </w:p>
  </w:comment>
  <w:comment w:id="79" w:author="Author" w:initials="A">
    <w:p w14:paraId="75BA2BDF" w14:textId="3F8B82D3" w:rsidR="00556859" w:rsidRDefault="00556859"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0"/>
  <w15:commentEx w15:paraId="3517F9F5" w15:done="0"/>
  <w15:commentEx w15:paraId="30EF7440" w15:done="0"/>
  <w15:commentEx w15:paraId="7BF40E00" w15:done="0"/>
  <w15:commentEx w15:paraId="2D8364F2" w15:done="0"/>
  <w15:commentEx w15:paraId="6FA536A2" w15:done="0"/>
  <w15:commentEx w15:paraId="24B38E86" w15:done="0"/>
  <w15:commentEx w15:paraId="59E61574" w15:done="0"/>
  <w15:commentEx w15:paraId="11D71B1A" w15:done="0"/>
  <w15:commentEx w15:paraId="657C595A" w15:done="0"/>
  <w15:commentEx w15:paraId="5005CCD2" w15:done="0"/>
  <w15:commentEx w15:paraId="1167F685" w15:done="0"/>
  <w15:commentEx w15:paraId="2B30BD2E" w15:done="0"/>
  <w15:commentEx w15:paraId="22420BC7" w15:done="0"/>
  <w15:commentEx w15:paraId="68FE4415" w15:done="0"/>
  <w15:commentEx w15:paraId="78A4C14B" w15:done="0"/>
  <w15:commentEx w15:paraId="00168ECF" w15:done="0"/>
  <w15:commentEx w15:paraId="1D35F417" w15:done="0"/>
  <w15:commentEx w15:paraId="7DA60BB8" w15:done="0"/>
  <w15:commentEx w15:paraId="16B1885D" w15:done="0"/>
  <w15:commentEx w15:paraId="45559515" w15:done="0"/>
  <w15:commentEx w15:paraId="61B9D976" w15:done="0"/>
  <w15:commentEx w15:paraId="0B75074F" w15:done="0"/>
  <w15:commentEx w15:paraId="0936EFE6" w15:done="0"/>
  <w15:commentEx w15:paraId="180A9E48" w15:done="0"/>
  <w15:commentEx w15:paraId="68CA08C6" w15:done="0"/>
  <w15:commentEx w15:paraId="75CF968C" w15:done="0"/>
  <w15:commentEx w15:paraId="20AC2634" w15:done="0"/>
  <w15:commentEx w15:paraId="7C626D8F" w15:done="0"/>
  <w15:commentEx w15:paraId="755E5604" w15:done="0"/>
  <w15:commentEx w15:paraId="18B33097" w15:done="0"/>
  <w15:commentEx w15:paraId="11C50516" w15:done="0"/>
  <w15:commentEx w15:paraId="75BA2BD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DE4C9D" w14:textId="77777777" w:rsidR="00F450B2" w:rsidRDefault="00F450B2" w:rsidP="009D25DA">
      <w:r>
        <w:separator/>
      </w:r>
    </w:p>
    <w:p w14:paraId="7F2DECFC" w14:textId="77777777" w:rsidR="00F450B2" w:rsidRDefault="00F450B2"/>
  </w:endnote>
  <w:endnote w:type="continuationSeparator" w:id="0">
    <w:p w14:paraId="5D71C814" w14:textId="77777777" w:rsidR="00F450B2" w:rsidRDefault="00F450B2" w:rsidP="009D25DA">
      <w:r>
        <w:continuationSeparator/>
      </w:r>
    </w:p>
    <w:p w14:paraId="711580BA" w14:textId="77777777" w:rsidR="00F450B2" w:rsidRDefault="00F450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3E7C9BC7" w:rsidR="00556859" w:rsidRDefault="0055685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30B41">
      <w:rPr>
        <w:noProof/>
      </w:rPr>
      <w:t>15</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30B41">
      <w:rPr>
        <w:noProof/>
      </w:rPr>
      <w:t>15</w:t>
    </w:r>
    <w:r>
      <w:rPr>
        <w:noProof/>
      </w:rPr>
      <w:fldChar w:fldCharType="end"/>
    </w:r>
    <w:bookmarkStart w:id="80" w:name="_Toc387314097"/>
    <w:r w:rsidRPr="009B76CA">
      <w:rPr>
        <w:noProof/>
        <w:position w:val="-8"/>
      </w:rPr>
      <w:tab/>
    </w:r>
    <w:bookmarkEnd w:id="80"/>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55A27378" w:rsidR="00556859" w:rsidRDefault="0055685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30B41">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30B41">
      <w:rPr>
        <w:noProof/>
      </w:rPr>
      <w:t>15</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556859" w:rsidRDefault="00556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0755A" w14:textId="77777777" w:rsidR="00F450B2" w:rsidRDefault="00F450B2" w:rsidP="009D25DA">
      <w:r>
        <w:separator/>
      </w:r>
    </w:p>
  </w:footnote>
  <w:footnote w:type="continuationSeparator" w:id="0">
    <w:p w14:paraId="3601CF8B" w14:textId="77777777" w:rsidR="00F450B2" w:rsidRDefault="00F450B2" w:rsidP="003A6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556859" w:rsidRPr="00F85B95" w:rsidRDefault="00556859"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556859" w:rsidRDefault="0055685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33A"/>
    <w:rsid w:val="00010F62"/>
    <w:rsid w:val="00011582"/>
    <w:rsid w:val="000134BE"/>
    <w:rsid w:val="0001414B"/>
    <w:rsid w:val="000212A1"/>
    <w:rsid w:val="00022126"/>
    <w:rsid w:val="0002235A"/>
    <w:rsid w:val="0002284C"/>
    <w:rsid w:val="0002403B"/>
    <w:rsid w:val="0002702F"/>
    <w:rsid w:val="00030447"/>
    <w:rsid w:val="000418AF"/>
    <w:rsid w:val="00042D43"/>
    <w:rsid w:val="0004377D"/>
    <w:rsid w:val="00047C04"/>
    <w:rsid w:val="00050F83"/>
    <w:rsid w:val="00053A17"/>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74A0"/>
    <w:rsid w:val="000D71D4"/>
    <w:rsid w:val="000D71E6"/>
    <w:rsid w:val="000E15EC"/>
    <w:rsid w:val="000E2039"/>
    <w:rsid w:val="000E47EA"/>
    <w:rsid w:val="000E51EA"/>
    <w:rsid w:val="000E79A0"/>
    <w:rsid w:val="000E7D30"/>
    <w:rsid w:val="00101FCA"/>
    <w:rsid w:val="001120C5"/>
    <w:rsid w:val="001179B9"/>
    <w:rsid w:val="00117D1D"/>
    <w:rsid w:val="00123683"/>
    <w:rsid w:val="0012547B"/>
    <w:rsid w:val="00126081"/>
    <w:rsid w:val="001301F2"/>
    <w:rsid w:val="001303D6"/>
    <w:rsid w:val="00130FAB"/>
    <w:rsid w:val="001310E1"/>
    <w:rsid w:val="001353B7"/>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213B"/>
    <w:rsid w:val="001D4EF1"/>
    <w:rsid w:val="001E01E7"/>
    <w:rsid w:val="001E272D"/>
    <w:rsid w:val="001E30FB"/>
    <w:rsid w:val="001E4124"/>
    <w:rsid w:val="001E4301"/>
    <w:rsid w:val="001E4FB6"/>
    <w:rsid w:val="001E6FCD"/>
    <w:rsid w:val="001E748C"/>
    <w:rsid w:val="001F0674"/>
    <w:rsid w:val="001F24C9"/>
    <w:rsid w:val="002005AA"/>
    <w:rsid w:val="00201961"/>
    <w:rsid w:val="00211DBC"/>
    <w:rsid w:val="0021382D"/>
    <w:rsid w:val="00213ED2"/>
    <w:rsid w:val="00214A1D"/>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31EA"/>
    <w:rsid w:val="00263685"/>
    <w:rsid w:val="002643EE"/>
    <w:rsid w:val="00267511"/>
    <w:rsid w:val="0027148C"/>
    <w:rsid w:val="00271533"/>
    <w:rsid w:val="002731AA"/>
    <w:rsid w:val="00274550"/>
    <w:rsid w:val="00274B2F"/>
    <w:rsid w:val="00280814"/>
    <w:rsid w:val="0028103D"/>
    <w:rsid w:val="002822F1"/>
    <w:rsid w:val="002877F7"/>
    <w:rsid w:val="00291168"/>
    <w:rsid w:val="00294D37"/>
    <w:rsid w:val="00294F5F"/>
    <w:rsid w:val="0029599C"/>
    <w:rsid w:val="002966AF"/>
    <w:rsid w:val="002971B6"/>
    <w:rsid w:val="002A2175"/>
    <w:rsid w:val="002A21FD"/>
    <w:rsid w:val="002A4648"/>
    <w:rsid w:val="002B1432"/>
    <w:rsid w:val="002B337E"/>
    <w:rsid w:val="002B436C"/>
    <w:rsid w:val="002B5A44"/>
    <w:rsid w:val="002B6AC8"/>
    <w:rsid w:val="002B70E2"/>
    <w:rsid w:val="002C3908"/>
    <w:rsid w:val="002C6BEE"/>
    <w:rsid w:val="002C7C82"/>
    <w:rsid w:val="002D0D29"/>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10CAA"/>
    <w:rsid w:val="00311A38"/>
    <w:rsid w:val="003172F5"/>
    <w:rsid w:val="00317A24"/>
    <w:rsid w:val="00320153"/>
    <w:rsid w:val="00320529"/>
    <w:rsid w:val="00320A09"/>
    <w:rsid w:val="00323358"/>
    <w:rsid w:val="00327A7B"/>
    <w:rsid w:val="00333472"/>
    <w:rsid w:val="00334434"/>
    <w:rsid w:val="003428C0"/>
    <w:rsid w:val="00345B10"/>
    <w:rsid w:val="00345C0B"/>
    <w:rsid w:val="003502F5"/>
    <w:rsid w:val="003578E0"/>
    <w:rsid w:val="003612CA"/>
    <w:rsid w:val="003615E6"/>
    <w:rsid w:val="003666FA"/>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754B"/>
    <w:rsid w:val="003E0074"/>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498"/>
    <w:rsid w:val="00453D77"/>
    <w:rsid w:val="004548AD"/>
    <w:rsid w:val="00454997"/>
    <w:rsid w:val="00454ADA"/>
    <w:rsid w:val="00456111"/>
    <w:rsid w:val="00457AB3"/>
    <w:rsid w:val="00457C43"/>
    <w:rsid w:val="00461426"/>
    <w:rsid w:val="00470F9E"/>
    <w:rsid w:val="00473E93"/>
    <w:rsid w:val="004834C2"/>
    <w:rsid w:val="00485845"/>
    <w:rsid w:val="004876E4"/>
    <w:rsid w:val="00487A30"/>
    <w:rsid w:val="00493AFB"/>
    <w:rsid w:val="00494150"/>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F07D2"/>
    <w:rsid w:val="004F0F77"/>
    <w:rsid w:val="004F1FF7"/>
    <w:rsid w:val="004F2942"/>
    <w:rsid w:val="004F3473"/>
    <w:rsid w:val="004F434C"/>
    <w:rsid w:val="004F4967"/>
    <w:rsid w:val="004F60C3"/>
    <w:rsid w:val="00501EFA"/>
    <w:rsid w:val="00505E7E"/>
    <w:rsid w:val="005125EE"/>
    <w:rsid w:val="0051463E"/>
    <w:rsid w:val="00517AB7"/>
    <w:rsid w:val="005262D4"/>
    <w:rsid w:val="00527E25"/>
    <w:rsid w:val="00543B56"/>
    <w:rsid w:val="00556859"/>
    <w:rsid w:val="005629AE"/>
    <w:rsid w:val="00564941"/>
    <w:rsid w:val="00570B99"/>
    <w:rsid w:val="0057200F"/>
    <w:rsid w:val="00591027"/>
    <w:rsid w:val="005947D9"/>
    <w:rsid w:val="00594A8C"/>
    <w:rsid w:val="00595143"/>
    <w:rsid w:val="005974BD"/>
    <w:rsid w:val="00597867"/>
    <w:rsid w:val="005A36A3"/>
    <w:rsid w:val="005A37E7"/>
    <w:rsid w:val="005A5D81"/>
    <w:rsid w:val="005A6F3D"/>
    <w:rsid w:val="005A7E14"/>
    <w:rsid w:val="005B18DD"/>
    <w:rsid w:val="005B313B"/>
    <w:rsid w:val="005B79C2"/>
    <w:rsid w:val="005B7B63"/>
    <w:rsid w:val="005C0CE3"/>
    <w:rsid w:val="005C431F"/>
    <w:rsid w:val="005C4B86"/>
    <w:rsid w:val="005C6DC1"/>
    <w:rsid w:val="005C7069"/>
    <w:rsid w:val="005D124C"/>
    <w:rsid w:val="005D251E"/>
    <w:rsid w:val="005D5BCD"/>
    <w:rsid w:val="005D745C"/>
    <w:rsid w:val="005D7CD2"/>
    <w:rsid w:val="005E32D7"/>
    <w:rsid w:val="005F5348"/>
    <w:rsid w:val="00600BAF"/>
    <w:rsid w:val="00603CC0"/>
    <w:rsid w:val="006060C8"/>
    <w:rsid w:val="00611168"/>
    <w:rsid w:val="006154DC"/>
    <w:rsid w:val="006161DE"/>
    <w:rsid w:val="006176AE"/>
    <w:rsid w:val="00621FB3"/>
    <w:rsid w:val="006259E6"/>
    <w:rsid w:val="00627CF1"/>
    <w:rsid w:val="00631345"/>
    <w:rsid w:val="006321EE"/>
    <w:rsid w:val="0063532E"/>
    <w:rsid w:val="006363D3"/>
    <w:rsid w:val="006404D2"/>
    <w:rsid w:val="006408B0"/>
    <w:rsid w:val="006423F9"/>
    <w:rsid w:val="00647322"/>
    <w:rsid w:val="00650A03"/>
    <w:rsid w:val="00654077"/>
    <w:rsid w:val="0065461B"/>
    <w:rsid w:val="0065573D"/>
    <w:rsid w:val="00655D40"/>
    <w:rsid w:val="00656DC4"/>
    <w:rsid w:val="006571E1"/>
    <w:rsid w:val="00664529"/>
    <w:rsid w:val="00665606"/>
    <w:rsid w:val="00665E39"/>
    <w:rsid w:val="00672D6F"/>
    <w:rsid w:val="006744E9"/>
    <w:rsid w:val="0067456A"/>
    <w:rsid w:val="0067477A"/>
    <w:rsid w:val="00675A36"/>
    <w:rsid w:val="00676EFB"/>
    <w:rsid w:val="00677D4E"/>
    <w:rsid w:val="006818EF"/>
    <w:rsid w:val="00682AF7"/>
    <w:rsid w:val="00684EF1"/>
    <w:rsid w:val="006857D5"/>
    <w:rsid w:val="00685FEC"/>
    <w:rsid w:val="00690404"/>
    <w:rsid w:val="00692312"/>
    <w:rsid w:val="00692466"/>
    <w:rsid w:val="006A2E40"/>
    <w:rsid w:val="006A482F"/>
    <w:rsid w:val="006A53DE"/>
    <w:rsid w:val="006B009D"/>
    <w:rsid w:val="006B054C"/>
    <w:rsid w:val="006B15E8"/>
    <w:rsid w:val="006B2D75"/>
    <w:rsid w:val="006B3481"/>
    <w:rsid w:val="006B3EB2"/>
    <w:rsid w:val="006C24D4"/>
    <w:rsid w:val="006C283A"/>
    <w:rsid w:val="006C5753"/>
    <w:rsid w:val="006C760B"/>
    <w:rsid w:val="006D0CD8"/>
    <w:rsid w:val="006D3B9D"/>
    <w:rsid w:val="006D45F3"/>
    <w:rsid w:val="006D679D"/>
    <w:rsid w:val="006E033B"/>
    <w:rsid w:val="006E1B29"/>
    <w:rsid w:val="006E4663"/>
    <w:rsid w:val="006F08A9"/>
    <w:rsid w:val="006F3639"/>
    <w:rsid w:val="00701776"/>
    <w:rsid w:val="00703045"/>
    <w:rsid w:val="007062A6"/>
    <w:rsid w:val="0071517C"/>
    <w:rsid w:val="00720E7A"/>
    <w:rsid w:val="0072155D"/>
    <w:rsid w:val="00722556"/>
    <w:rsid w:val="007233A7"/>
    <w:rsid w:val="00725222"/>
    <w:rsid w:val="00742261"/>
    <w:rsid w:val="007449AD"/>
    <w:rsid w:val="0075176B"/>
    <w:rsid w:val="00752989"/>
    <w:rsid w:val="00760EE8"/>
    <w:rsid w:val="00762550"/>
    <w:rsid w:val="00764D56"/>
    <w:rsid w:val="00773347"/>
    <w:rsid w:val="00774CB0"/>
    <w:rsid w:val="007777EF"/>
    <w:rsid w:val="00783066"/>
    <w:rsid w:val="007858F3"/>
    <w:rsid w:val="00790F22"/>
    <w:rsid w:val="007A0C80"/>
    <w:rsid w:val="007A210E"/>
    <w:rsid w:val="007A349D"/>
    <w:rsid w:val="007A4252"/>
    <w:rsid w:val="007A697C"/>
    <w:rsid w:val="007B0C65"/>
    <w:rsid w:val="007B170C"/>
    <w:rsid w:val="007C6216"/>
    <w:rsid w:val="007D234B"/>
    <w:rsid w:val="007E063A"/>
    <w:rsid w:val="007E06D2"/>
    <w:rsid w:val="007E5255"/>
    <w:rsid w:val="007E57E3"/>
    <w:rsid w:val="007F5341"/>
    <w:rsid w:val="00803494"/>
    <w:rsid w:val="00805342"/>
    <w:rsid w:val="008068BB"/>
    <w:rsid w:val="00807635"/>
    <w:rsid w:val="00807991"/>
    <w:rsid w:val="00811B86"/>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84E48"/>
    <w:rsid w:val="0088733A"/>
    <w:rsid w:val="00892110"/>
    <w:rsid w:val="00893344"/>
    <w:rsid w:val="008934B8"/>
    <w:rsid w:val="008A2BBF"/>
    <w:rsid w:val="008A2BCD"/>
    <w:rsid w:val="008A3078"/>
    <w:rsid w:val="008A3591"/>
    <w:rsid w:val="008A7F56"/>
    <w:rsid w:val="008B1CCB"/>
    <w:rsid w:val="008B1EE7"/>
    <w:rsid w:val="008B2968"/>
    <w:rsid w:val="008B6A58"/>
    <w:rsid w:val="008C7BED"/>
    <w:rsid w:val="008D0B7E"/>
    <w:rsid w:val="008D3601"/>
    <w:rsid w:val="008E4E88"/>
    <w:rsid w:val="008F1104"/>
    <w:rsid w:val="008F2AA7"/>
    <w:rsid w:val="008F32AB"/>
    <w:rsid w:val="008F367B"/>
    <w:rsid w:val="00900445"/>
    <w:rsid w:val="00901E12"/>
    <w:rsid w:val="009041F0"/>
    <w:rsid w:val="00907CA6"/>
    <w:rsid w:val="009131A8"/>
    <w:rsid w:val="00925084"/>
    <w:rsid w:val="00925CBE"/>
    <w:rsid w:val="00930B41"/>
    <w:rsid w:val="00932726"/>
    <w:rsid w:val="00936C25"/>
    <w:rsid w:val="009402C0"/>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A37CC"/>
    <w:rsid w:val="009A3ACA"/>
    <w:rsid w:val="009A4426"/>
    <w:rsid w:val="009A6866"/>
    <w:rsid w:val="009A7075"/>
    <w:rsid w:val="009B06F7"/>
    <w:rsid w:val="009B1605"/>
    <w:rsid w:val="009B4025"/>
    <w:rsid w:val="009B6065"/>
    <w:rsid w:val="009B6929"/>
    <w:rsid w:val="009B76CA"/>
    <w:rsid w:val="009C02EF"/>
    <w:rsid w:val="009C0574"/>
    <w:rsid w:val="009C0C1B"/>
    <w:rsid w:val="009D25DA"/>
    <w:rsid w:val="009D3D3D"/>
    <w:rsid w:val="009D54EB"/>
    <w:rsid w:val="009E0665"/>
    <w:rsid w:val="009E2639"/>
    <w:rsid w:val="009E46A0"/>
    <w:rsid w:val="009E5AF6"/>
    <w:rsid w:val="009E6B5A"/>
    <w:rsid w:val="009F0AED"/>
    <w:rsid w:val="009F7B29"/>
    <w:rsid w:val="00A007BD"/>
    <w:rsid w:val="00A045C1"/>
    <w:rsid w:val="00A10E56"/>
    <w:rsid w:val="00A169F7"/>
    <w:rsid w:val="00A172E6"/>
    <w:rsid w:val="00A173FB"/>
    <w:rsid w:val="00A240A5"/>
    <w:rsid w:val="00A2527B"/>
    <w:rsid w:val="00A33598"/>
    <w:rsid w:val="00A33C86"/>
    <w:rsid w:val="00A37FD9"/>
    <w:rsid w:val="00A44036"/>
    <w:rsid w:val="00A44C67"/>
    <w:rsid w:val="00A5605C"/>
    <w:rsid w:val="00A61EE0"/>
    <w:rsid w:val="00A61F8C"/>
    <w:rsid w:val="00A6374B"/>
    <w:rsid w:val="00A63A86"/>
    <w:rsid w:val="00A63B1A"/>
    <w:rsid w:val="00A63B78"/>
    <w:rsid w:val="00A6457B"/>
    <w:rsid w:val="00A65E0F"/>
    <w:rsid w:val="00A66F10"/>
    <w:rsid w:val="00A6763A"/>
    <w:rsid w:val="00A73E40"/>
    <w:rsid w:val="00A75A8E"/>
    <w:rsid w:val="00A80AD1"/>
    <w:rsid w:val="00A81760"/>
    <w:rsid w:val="00A81D18"/>
    <w:rsid w:val="00A86719"/>
    <w:rsid w:val="00A93111"/>
    <w:rsid w:val="00AA6B8C"/>
    <w:rsid w:val="00AC1E8D"/>
    <w:rsid w:val="00AC279A"/>
    <w:rsid w:val="00AC2937"/>
    <w:rsid w:val="00AD1194"/>
    <w:rsid w:val="00AE07DE"/>
    <w:rsid w:val="00AE2E9F"/>
    <w:rsid w:val="00AE2FE8"/>
    <w:rsid w:val="00AF2DC7"/>
    <w:rsid w:val="00B0118C"/>
    <w:rsid w:val="00B0239C"/>
    <w:rsid w:val="00B03C75"/>
    <w:rsid w:val="00B1395D"/>
    <w:rsid w:val="00B15B3A"/>
    <w:rsid w:val="00B179B0"/>
    <w:rsid w:val="00B27868"/>
    <w:rsid w:val="00B31A2F"/>
    <w:rsid w:val="00B34142"/>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97976"/>
    <w:rsid w:val="00BA5749"/>
    <w:rsid w:val="00BB0B24"/>
    <w:rsid w:val="00BB0C92"/>
    <w:rsid w:val="00BB0F9D"/>
    <w:rsid w:val="00BB33FC"/>
    <w:rsid w:val="00BB47AA"/>
    <w:rsid w:val="00BB48B1"/>
    <w:rsid w:val="00BB4BA5"/>
    <w:rsid w:val="00BB702E"/>
    <w:rsid w:val="00BC4504"/>
    <w:rsid w:val="00BC6D16"/>
    <w:rsid w:val="00BD1A43"/>
    <w:rsid w:val="00BD415D"/>
    <w:rsid w:val="00BD48EF"/>
    <w:rsid w:val="00BD5571"/>
    <w:rsid w:val="00BD560B"/>
    <w:rsid w:val="00BD6745"/>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7B7F"/>
    <w:rsid w:val="00C31CF9"/>
    <w:rsid w:val="00C3207C"/>
    <w:rsid w:val="00C32C70"/>
    <w:rsid w:val="00C334C2"/>
    <w:rsid w:val="00C34962"/>
    <w:rsid w:val="00C374D5"/>
    <w:rsid w:val="00C457C1"/>
    <w:rsid w:val="00C460CA"/>
    <w:rsid w:val="00C47F86"/>
    <w:rsid w:val="00C5178A"/>
    <w:rsid w:val="00C51A23"/>
    <w:rsid w:val="00C6220F"/>
    <w:rsid w:val="00C62CC6"/>
    <w:rsid w:val="00C66CDA"/>
    <w:rsid w:val="00C74B66"/>
    <w:rsid w:val="00C8307A"/>
    <w:rsid w:val="00C938DE"/>
    <w:rsid w:val="00C96A1F"/>
    <w:rsid w:val="00CA1976"/>
    <w:rsid w:val="00CA3CC0"/>
    <w:rsid w:val="00CA449A"/>
    <w:rsid w:val="00CA5F1F"/>
    <w:rsid w:val="00CB0C1C"/>
    <w:rsid w:val="00CC0833"/>
    <w:rsid w:val="00CC19DB"/>
    <w:rsid w:val="00CC3006"/>
    <w:rsid w:val="00CC4708"/>
    <w:rsid w:val="00CC6579"/>
    <w:rsid w:val="00CC7322"/>
    <w:rsid w:val="00CD05FE"/>
    <w:rsid w:val="00CD5526"/>
    <w:rsid w:val="00CE0137"/>
    <w:rsid w:val="00CE0A05"/>
    <w:rsid w:val="00CE11A4"/>
    <w:rsid w:val="00CE5C71"/>
    <w:rsid w:val="00CE654D"/>
    <w:rsid w:val="00CF2E2C"/>
    <w:rsid w:val="00CF48F4"/>
    <w:rsid w:val="00CF7B1B"/>
    <w:rsid w:val="00D03255"/>
    <w:rsid w:val="00D05E51"/>
    <w:rsid w:val="00D1159B"/>
    <w:rsid w:val="00D13270"/>
    <w:rsid w:val="00D1388B"/>
    <w:rsid w:val="00D16593"/>
    <w:rsid w:val="00D25546"/>
    <w:rsid w:val="00D25AED"/>
    <w:rsid w:val="00D32ABF"/>
    <w:rsid w:val="00D40CE7"/>
    <w:rsid w:val="00D40E9A"/>
    <w:rsid w:val="00D43BC4"/>
    <w:rsid w:val="00D44441"/>
    <w:rsid w:val="00D4686A"/>
    <w:rsid w:val="00D50481"/>
    <w:rsid w:val="00D54483"/>
    <w:rsid w:val="00D56D08"/>
    <w:rsid w:val="00D63630"/>
    <w:rsid w:val="00D642A0"/>
    <w:rsid w:val="00D64C74"/>
    <w:rsid w:val="00D70DFE"/>
    <w:rsid w:val="00D71AC5"/>
    <w:rsid w:val="00D82AEB"/>
    <w:rsid w:val="00D84B8E"/>
    <w:rsid w:val="00D85D70"/>
    <w:rsid w:val="00D87AD6"/>
    <w:rsid w:val="00D91477"/>
    <w:rsid w:val="00D9249A"/>
    <w:rsid w:val="00D93FCF"/>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541C"/>
    <w:rsid w:val="00DF5434"/>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494C"/>
    <w:rsid w:val="00E55D09"/>
    <w:rsid w:val="00E652E3"/>
    <w:rsid w:val="00E701AB"/>
    <w:rsid w:val="00E7613C"/>
    <w:rsid w:val="00E77005"/>
    <w:rsid w:val="00E8089C"/>
    <w:rsid w:val="00E901CD"/>
    <w:rsid w:val="00E90A2D"/>
    <w:rsid w:val="00E9491A"/>
    <w:rsid w:val="00EA0F29"/>
    <w:rsid w:val="00EA48D6"/>
    <w:rsid w:val="00EA6A7D"/>
    <w:rsid w:val="00EB3563"/>
    <w:rsid w:val="00EC027E"/>
    <w:rsid w:val="00EC1857"/>
    <w:rsid w:val="00EC1D8C"/>
    <w:rsid w:val="00EC583E"/>
    <w:rsid w:val="00EC63E6"/>
    <w:rsid w:val="00EC6AB9"/>
    <w:rsid w:val="00EC7D2A"/>
    <w:rsid w:val="00ED17EE"/>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25C4"/>
    <w:rsid w:val="00F43CD2"/>
    <w:rsid w:val="00F44902"/>
    <w:rsid w:val="00F450B2"/>
    <w:rsid w:val="00F52C6D"/>
    <w:rsid w:val="00F53833"/>
    <w:rsid w:val="00F65841"/>
    <w:rsid w:val="00F71453"/>
    <w:rsid w:val="00F7400E"/>
    <w:rsid w:val="00F8185A"/>
    <w:rsid w:val="00F81B9D"/>
    <w:rsid w:val="00F82E79"/>
    <w:rsid w:val="00F84D99"/>
    <w:rsid w:val="00F86246"/>
    <w:rsid w:val="00F86CDF"/>
    <w:rsid w:val="00F9603C"/>
    <w:rsid w:val="00FA05E8"/>
    <w:rsid w:val="00FA42CF"/>
    <w:rsid w:val="00FA4DD5"/>
    <w:rsid w:val="00FA54C4"/>
    <w:rsid w:val="00FB0B8C"/>
    <w:rsid w:val="00FB3847"/>
    <w:rsid w:val="00FC0134"/>
    <w:rsid w:val="00FC362F"/>
    <w:rsid w:val="00FD1C7C"/>
    <w:rsid w:val="00FD5262"/>
    <w:rsid w:val="00FE0C91"/>
    <w:rsid w:val="00FE1E69"/>
    <w:rsid w:val="00FE2B10"/>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aws.amazon.com/marketplace/" TargetMode="External"/><Relationship Id="rId18" Type="http://schemas.openxmlformats.org/officeDocument/2006/relationships/hyperlink" Target="http://docs.aws.amazon.com/general/latest/gr/aws_service_limits.html" TargetMode="External"/><Relationship Id="rId26" Type="http://schemas.openxmlformats.org/officeDocument/2006/relationships/hyperlink" Target="https://docs.aws.amazon.com/IAM/latest/UserGuide/access_policies_job-functions.html" TargetMode="External"/><Relationship Id="rId39" Type="http://schemas.microsoft.com/office/2007/relationships/diagramDrawing" Target="diagrams/drawing2.xml"/><Relationship Id="rId21" Type="http://schemas.openxmlformats.org/officeDocument/2006/relationships/hyperlink" Target="https://docs.aws.amazon.com/servicequotas/latest/userguide/intro.html" TargetMode="External"/><Relationship Id="rId34" Type="http://schemas.microsoft.com/office/2007/relationships/diagramDrawing" Target="diagrams/drawing1.xml"/><Relationship Id="rId42" Type="http://schemas.openxmlformats.org/officeDocument/2006/relationships/hyperlink" Target="https://docs.aws.amazon.com/vpc/latest/userguide/vpc-sharing.html" TargetMode="External"/><Relationship Id="rId47" Type="http://schemas.openxmlformats.org/officeDocument/2006/relationships/hyperlink" Target="https://aws-quickstart.github.io/option1.html" TargetMode="External"/><Relationship Id="rId50" Type="http://schemas.openxmlformats.org/officeDocument/2006/relationships/hyperlink" Target="https://aws-quickstart.github.io/option1.html" TargetMode="External"/><Relationship Id="rId55" Type="http://schemas.openxmlformats.org/officeDocument/2006/relationships/hyperlink" Target="https://docs.aws.amazon.com/AWSCloudFormation/latest/UserGuide/troubleshooting.html" TargetMode="External"/><Relationship Id="rId63" Type="http://schemas.openxmlformats.org/officeDocument/2006/relationships/hyperlink" Target="https://docs.aws.amazon.com/iam/" TargetMode="External"/><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aws.amazon.com/training/" TargetMode="External"/><Relationship Id="rId29" Type="http://schemas.openxmlformats.org/officeDocument/2006/relationships/hyperlink" Target="file:///C:\Users\handans\Desktop\new%20doc%20template\tbd" TargetMode="External"/><Relationship Id="rId11" Type="http://schemas.openxmlformats.org/officeDocument/2006/relationships/hyperlink" Target="https://docs.aws.amazon.com/awsaccountbilling/latest/aboutv2/billing-reports-gettingstarted-turnonreports.html" TargetMode="External"/><Relationship Id="rId24" Type="http://schemas.openxmlformats.org/officeDocument/2006/relationships/hyperlink" Target="https://docs.aws.amazon.com/AWSEC2/latest/UserGuide/ec2-key-pairs.html" TargetMode="External"/><Relationship Id="rId32" Type="http://schemas.openxmlformats.org/officeDocument/2006/relationships/diagramQuickStyle" Target="diagrams/quickStyle1.xml"/><Relationship Id="rId37" Type="http://schemas.openxmlformats.org/officeDocument/2006/relationships/diagramQuickStyle" Target="diagrams/quickStyle2.xml"/><Relationship Id="rId40" Type="http://schemas.openxmlformats.org/officeDocument/2006/relationships/hyperlink" Target="file:///C:\Users\handans\Desktop\new%20doc%20template\tbd" TargetMode="External"/><Relationship Id="rId45" Type="http://schemas.openxmlformats.org/officeDocument/2006/relationships/hyperlink" Target="https://docs.aws.amazon.com/general/latest/gr/elasticfilesystem.html" TargetMode="External"/><Relationship Id="rId53" Type="http://schemas.openxmlformats.org/officeDocument/2006/relationships/hyperlink" Target="https://docs.aws.amazon.com/AWSCloudFormation/latest/UserGuide/cfn-console-add-tags.html" TargetMode="External"/><Relationship Id="rId58" Type="http://schemas.openxmlformats.org/officeDocument/2006/relationships/hyperlink" Target="https://aws-quickstart.github.io/" TargetMode="External"/><Relationship Id="rId66" Type="http://schemas.openxmlformats.org/officeDocument/2006/relationships/hyperlink" Target="http://aws.amazon.com/apache2.0/" TargetMode="External"/><Relationship Id="rId5" Type="http://schemas.openxmlformats.org/officeDocument/2006/relationships/webSettings" Target="webSettings.xml"/><Relationship Id="rId15" Type="http://schemas.openxmlformats.org/officeDocument/2006/relationships/hyperlink" Target="https://aws.amazon.com/getting-started/" TargetMode="External"/><Relationship Id="rId23" Type="http://schemas.openxmlformats.org/officeDocument/2006/relationships/hyperlink" Target="https://docs.aws.amazon.com/general/latest/gr/aws-service-information.html" TargetMode="External"/><Relationship Id="rId28" Type="http://schemas.openxmlformats.org/officeDocument/2006/relationships/hyperlink" Target="https://aws.amazon.com/marketplace/help/200799470" TargetMode="External"/><Relationship Id="rId36" Type="http://schemas.openxmlformats.org/officeDocument/2006/relationships/diagramLayout" Target="diagrams/layout2.xml"/><Relationship Id="rId49" Type="http://schemas.openxmlformats.org/officeDocument/2006/relationships/hyperlink" Target="https://s3.amazonaws.com/quickstart-reference/" TargetMode="External"/><Relationship Id="rId57" Type="http://schemas.openxmlformats.org/officeDocument/2006/relationships/hyperlink" Target="https://github.com/aws-quickstart/tbd" TargetMode="External"/><Relationship Id="rId61" Type="http://schemas.openxmlformats.org/officeDocument/2006/relationships/hyperlink" Target="https://docs.aws.amazon.com/AWSEC2/latest/UserGuide/AmazonEBS.html" TargetMode="External"/><Relationship Id="rId10" Type="http://schemas.openxmlformats.org/officeDocument/2006/relationships/hyperlink" Target="http://aws.amazon.com/quickstart/" TargetMode="External"/><Relationship Id="rId19" Type="http://schemas.openxmlformats.org/officeDocument/2006/relationships/hyperlink" Target="https://console.aws.amazon.com/servicequotas/home?region=us-east-1" TargetMode="External"/><Relationship Id="rId31" Type="http://schemas.openxmlformats.org/officeDocument/2006/relationships/diagramLayout" Target="diagrams/layout1.xml"/><Relationship Id="rId44" Type="http://schemas.openxmlformats.org/officeDocument/2006/relationships/hyperlink" Target="http://docs.aws.amazon.com/AmazonVPC/latest/UserGuide/VPC_DHCP_Options.html" TargetMode="External"/><Relationship Id="rId52" Type="http://schemas.openxmlformats.org/officeDocument/2006/relationships/hyperlink" Target="https://docs.aws.amazon.com/AWSCloudFormation/latest/UserGuide/aws-properties-resource-tags.html" TargetMode="External"/><Relationship Id="rId60" Type="http://schemas.openxmlformats.org/officeDocument/2006/relationships/hyperlink" Target="https://docs.aws.amazon.com/general/latest/gr/glos-chap.html" TargetMode="External"/><Relationship Id="rId65" Type="http://schemas.openxmlformats.org/officeDocument/2006/relationships/hyperlink" Target="https://aws.amazon.com/quickstart/" TargetMode="External"/><Relationship Id="rId73"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 Id="rId22" Type="http://schemas.openxmlformats.org/officeDocument/2006/relationships/hyperlink" Target="https://aws.amazon.com/about-aws/global-infrastructure/" TargetMode="External"/><Relationship Id="rId27" Type="http://schemas.openxmlformats.org/officeDocument/2006/relationships/hyperlink" Target="https://aws.amazon.com" TargetMode="External"/><Relationship Id="rId30" Type="http://schemas.openxmlformats.org/officeDocument/2006/relationships/diagramData" Target="diagrams/data1.xml"/><Relationship Id="rId35" Type="http://schemas.openxmlformats.org/officeDocument/2006/relationships/diagramData" Target="diagrams/data2.xml"/><Relationship Id="rId43" Type="http://schemas.openxmlformats.org/officeDocument/2006/relationships/hyperlink" Target="https://docs.aws.amazon.com/vpc/latest/userguide/vpc-nat-gateway.html" TargetMode="External"/><Relationship Id="rId48" Type="http://schemas.openxmlformats.org/officeDocument/2006/relationships/hyperlink" Target="https://docs.aws.amazon.com/AmazonS3/latest/dev/UsingMetadata.html" TargetMode="External"/><Relationship Id="rId56" Type="http://schemas.openxmlformats.org/officeDocument/2006/relationships/hyperlink" Target="http://docs.aws.amazon.com/AWSCloudFormation/latest/UserGuide/cloudformation-limits.html" TargetMode="External"/><Relationship Id="rId64" Type="http://schemas.openxmlformats.org/officeDocument/2006/relationships/hyperlink" Target="https://docs.aws.amazon.com/vpc/" TargetMode="External"/><Relationship Id="rId69" Type="http://schemas.openxmlformats.org/officeDocument/2006/relationships/footer" Target="footer1.xml"/><Relationship Id="rId8" Type="http://schemas.openxmlformats.org/officeDocument/2006/relationships/comments" Target="comments.xml"/><Relationship Id="rId51" Type="http://schemas.openxmlformats.org/officeDocument/2006/relationships/hyperlink" Target="https://docs.aws.amazon.com/AmazonS3/latest/dev/UsingMetadata.html"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aws.amazon.com/awsaccountbilling/latest/aboutv2/billing-reports-costusage.html" TargetMode="External"/><Relationship Id="rId17" Type="http://schemas.openxmlformats.org/officeDocument/2006/relationships/hyperlink" Target="https://aws.amazon.com/" TargetMode="External"/><Relationship Id="rId25" Type="http://schemas.openxmlformats.org/officeDocument/2006/relationships/hyperlink" Target="https://docs.aws.amazon.com/AWSEC2/latest/UserGuide/ec2-key-pairs.html" TargetMode="External"/><Relationship Id="rId33" Type="http://schemas.openxmlformats.org/officeDocument/2006/relationships/diagramColors" Target="diagrams/colors1.xml"/><Relationship Id="rId38" Type="http://schemas.openxmlformats.org/officeDocument/2006/relationships/diagramColors" Target="diagrams/colors2.xml"/><Relationship Id="rId46" Type="http://schemas.openxmlformats.org/officeDocument/2006/relationships/hyperlink" Target="https://s3.amazonaws.com/quickstart-reference/" TargetMode="External"/><Relationship Id="rId59" Type="http://schemas.openxmlformats.org/officeDocument/2006/relationships/hyperlink" Target="https://docs.aws.amazon.com/general/latest/gr/" TargetMode="External"/><Relationship Id="rId67" Type="http://schemas.openxmlformats.org/officeDocument/2006/relationships/hyperlink" Target="http://aws.amazon.com/apache2.0/" TargetMode="External"/><Relationship Id="rId20" Type="http://schemas.openxmlformats.org/officeDocument/2006/relationships/hyperlink" Target="https://console.aws.amazon.com/servicequotas/home?region=us-east-1" TargetMode="External"/><Relationship Id="rId41" Type="http://schemas.openxmlformats.org/officeDocument/2006/relationships/hyperlink" Target="file:///C:\Users\handans\Desktop\new%20doc%20template\tbd" TargetMode="External"/><Relationship Id="rId54" Type="http://schemas.openxmlformats.org/officeDocument/2006/relationships/image" Target="media/image2.png"/><Relationship Id="rId62" Type="http://schemas.openxmlformats.org/officeDocument/2006/relationships/hyperlink" Target="https://docs.aws.amazon.com/ec2/"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6_2" csCatId="accent6" phldr="1"/>
      <dgm:spPr/>
      <dgm:t>
        <a:bodyPr/>
        <a:lstStyle/>
        <a:p>
          <a:endParaRPr lang="en-US"/>
        </a:p>
      </dgm:t>
    </dgm:pt>
    <dgm:pt modelId="{7991494E-B079-48F0-8371-4EDA3D051EA8}">
      <dgm:prSet phldrT="[Text]" custT="1"/>
      <dgm:spPr>
        <a:solidFill>
          <a:srgbClr val="FFCC83">
            <a:alpha val="89804"/>
          </a:srgbClr>
        </a:solidFill>
        <a:ln>
          <a:solidFill>
            <a:srgbClr val="FFCC83">
              <a:alpha val="89804"/>
            </a:srgbClr>
          </a:solidFill>
        </a:ln>
      </dgm:spPr>
      <dgm:t>
        <a:bodyPr tIns="91440"/>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 only</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FFCC83">
            <a:alpha val="89804"/>
          </a:srgbClr>
        </a:solidFill>
        <a:ln>
          <a:solidFill>
            <a:srgbClr val="FFCC83">
              <a:alpha val="89804"/>
            </a:srgbClr>
          </a:solidFill>
        </a:ln>
      </dgm:spPr>
      <dgm:t>
        <a:bodyPr tIns="91440"/>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D45B07"/>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t>
        <a:bodyPr/>
        <a:lstStyle/>
        <a:p>
          <a:endParaRPr lang="en-US"/>
        </a:p>
      </dgm:t>
    </dgm:pt>
    <dgm:pt modelId="{93EA1523-8F9D-4A08-ACF2-7D4ED0599984}" type="pres">
      <dgm:prSet presAssocID="{40512EAA-A0D4-4B74-954D-A6B44DCAD626}" presName="parentShp" presStyleLbl="node1" presStyleIdx="0" presStyleCnt="1">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196">
        <dgm:presLayoutVars>
          <dgm:bulletEnabled val="1"/>
        </dgm:presLayoutVars>
      </dgm:prSet>
      <dgm:spPr/>
      <dgm:t>
        <a:bodyPr/>
        <a:lstStyle/>
        <a:p>
          <a:endParaRPr lang="en-US"/>
        </a:p>
      </dgm:t>
    </dgm:pt>
  </dgm:ptLst>
  <dgm:cxnLst>
    <dgm:cxn modelId="{DED96042-AA8A-4905-9F52-C28FA02CC0DF}" type="presOf" srcId="{40512EAA-A0D4-4B74-954D-A6B44DCAD626}" destId="{93EA1523-8F9D-4A08-ACF2-7D4ED0599984}" srcOrd="0" destOrd="0" presId="urn:microsoft.com/office/officeart/2005/8/layout/vList6"/>
    <dgm:cxn modelId="{786CA5BC-9CA1-49ED-8053-DE2FB6AA0FD1}" srcId="{40512EAA-A0D4-4B74-954D-A6B44DCAD626}" destId="{A1683BE8-647C-4757-B280-0B8E3A9B82E9}" srcOrd="1" destOrd="0" parTransId="{55F31B5C-9D09-463E-ADDE-1CC67FE7E97C}" sibTransId="{0C1834DF-D22B-436D-B5D8-DBF2B0106BE9}"/>
    <dgm:cxn modelId="{D757C802-6696-423C-9D2F-9A4629F9D7DF}" srcId="{40512EAA-A0D4-4B74-954D-A6B44DCAD626}" destId="{7991494E-B079-48F0-8371-4EDA3D051EA8}" srcOrd="0" destOrd="0" parTransId="{67EF1AEA-BE22-411B-8C90-B948E90B3635}" sibTransId="{6B6B15AD-51E2-4119-8B2B-25A61F448CB3}"/>
    <dgm:cxn modelId="{6CB5E1E4-CE78-4574-B80E-1F7B4BFC83BC}" type="presOf" srcId="{A1683BE8-647C-4757-B280-0B8E3A9B82E9}" destId="{10D220F6-042E-42B1-89BD-84C684BA6EB8}" srcOrd="0" destOrd="1" presId="urn:microsoft.com/office/officeart/2005/8/layout/vList6"/>
    <dgm:cxn modelId="{3E66FD92-B8F9-4BAA-9BE7-2E1B5D5DB4AE}" type="presOf" srcId="{3A009BA0-29C1-4251-BEA8-452B18B61F02}" destId="{48DBAAD3-772A-4D0D-8BF8-64B974C95593}"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222"/>
          <a:ext cx="1335094" cy="456754"/>
        </a:xfrm>
        <a:prstGeom prst="rightArrow">
          <a:avLst>
            <a:gd name="adj1" fmla="val 75000"/>
            <a:gd name="adj2" fmla="val 50000"/>
          </a:avLst>
        </a:prstGeom>
        <a:solidFill>
          <a:srgbClr val="FFCC83">
            <a:alpha val="89804"/>
          </a:srgbClr>
        </a:solidFill>
        <a:ln w="25400" cap="flat" cmpd="sng" algn="ctr">
          <a:solidFill>
            <a:srgbClr val="FFCC83">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91440"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 only</a:t>
          </a:r>
        </a:p>
        <a:p>
          <a:pPr marL="285750" lvl="1" indent="-285750" algn="l" defTabSz="1600200">
            <a:lnSpc>
              <a:spcPct val="90000"/>
            </a:lnSpc>
            <a:spcBef>
              <a:spcPct val="0"/>
            </a:spcBef>
            <a:spcAft>
              <a:spcPct val="15000"/>
            </a:spcAft>
            <a:buChar char="••"/>
          </a:pPr>
          <a:endParaRPr lang="en-US" sz="3600" kern="1200"/>
        </a:p>
      </dsp:txBody>
      <dsp:txXfrm>
        <a:off x="858786" y="57316"/>
        <a:ext cx="1163811" cy="342566"/>
      </dsp:txXfrm>
    </dsp:sp>
    <dsp:sp modelId="{93EA1523-8F9D-4A08-ACF2-7D4ED0599984}">
      <dsp:nvSpPr>
        <dsp:cNvPr id="0" name=""/>
        <dsp:cNvSpPr/>
      </dsp:nvSpPr>
      <dsp:spPr>
        <a:xfrm>
          <a:off x="679" y="669"/>
          <a:ext cx="858107" cy="455860"/>
        </a:xfrm>
        <a:prstGeom prst="roundRect">
          <a:avLst/>
        </a:prstGeom>
        <a:solidFill>
          <a:srgbClr val="D45B07"/>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32" y="22922"/>
        <a:ext cx="813601" cy="411354"/>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61813-998F-438C-A316-BD2CCD14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2020-02-17T17:59:00Z</dcterms:created>
  <dcterms:modified xsi:type="dcterms:W3CDTF">2020-02-17T18:53:00Z</dcterms:modified>
</cp:coreProperties>
</file>